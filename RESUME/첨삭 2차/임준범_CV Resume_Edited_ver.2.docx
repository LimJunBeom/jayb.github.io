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4F2E" w14:textId="44FBD0D3" w:rsidR="00785AA3" w:rsidRDefault="00572D19" w:rsidP="00B73561">
      <w:pPr>
        <w:wordWrap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B6519">
        <w:rPr>
          <w:rFonts w:ascii="Times New Roman" w:hAnsi="Times New Roman" w:cs="Times New Roman"/>
          <w:b/>
          <w:bCs/>
          <w:sz w:val="40"/>
          <w:szCs w:val="40"/>
        </w:rPr>
        <w:t>Jun Beom Lim</w:t>
      </w:r>
    </w:p>
    <w:p w14:paraId="61DF9666" w14:textId="062827B8" w:rsidR="0010489E" w:rsidRDefault="0010489E" w:rsidP="00B73561">
      <w:pPr>
        <w:wordWrap/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A</w:t>
      </w:r>
      <w:r>
        <w:rPr>
          <w:rFonts w:ascii="Times New Roman" w:hAnsi="Times New Roman" w:cs="Times New Roman"/>
          <w:szCs w:val="20"/>
        </w:rPr>
        <w:t xml:space="preserve">ddress: </w:t>
      </w:r>
      <w:r w:rsidRPr="0010489E">
        <w:rPr>
          <w:rFonts w:ascii="Times New Roman" w:hAnsi="Times New Roman" w:cs="Times New Roman"/>
          <w:szCs w:val="20"/>
        </w:rPr>
        <w:t xml:space="preserve">110-702, 149, </w:t>
      </w:r>
      <w:proofErr w:type="spellStart"/>
      <w:r w:rsidRPr="0010489E">
        <w:rPr>
          <w:rFonts w:ascii="Times New Roman" w:hAnsi="Times New Roman" w:cs="Times New Roman"/>
          <w:szCs w:val="20"/>
        </w:rPr>
        <w:t>Gimpohangang</w:t>
      </w:r>
      <w:proofErr w:type="spellEnd"/>
      <w:r w:rsidRPr="0010489E">
        <w:rPr>
          <w:rFonts w:ascii="Times New Roman" w:hAnsi="Times New Roman" w:cs="Times New Roman"/>
          <w:szCs w:val="20"/>
        </w:rPr>
        <w:t xml:space="preserve"> 11-ro 255beon-gil, </w:t>
      </w:r>
      <w:proofErr w:type="spellStart"/>
      <w:r w:rsidRPr="0010489E">
        <w:rPr>
          <w:rFonts w:ascii="Times New Roman" w:hAnsi="Times New Roman" w:cs="Times New Roman"/>
          <w:szCs w:val="20"/>
        </w:rPr>
        <w:t>Gimpo-si</w:t>
      </w:r>
      <w:proofErr w:type="spellEnd"/>
      <w:r w:rsidRPr="0010489E">
        <w:rPr>
          <w:rFonts w:ascii="Times New Roman" w:hAnsi="Times New Roman" w:cs="Times New Roman"/>
          <w:szCs w:val="20"/>
        </w:rPr>
        <w:t xml:space="preserve">, Gyeonggi-do, </w:t>
      </w:r>
      <w:del w:id="0" w:author="Shin Jennifer" w:date="2022-10-28T21:11:00Z">
        <w:r w:rsidRPr="0010489E" w:rsidDel="00B73561">
          <w:rPr>
            <w:rFonts w:ascii="Times New Roman" w:hAnsi="Times New Roman" w:cs="Times New Roman"/>
            <w:szCs w:val="20"/>
          </w:rPr>
          <w:delText xml:space="preserve">Republic </w:delText>
        </w:r>
      </w:del>
      <w:ins w:id="1" w:author="Shin Jennifer" w:date="2022-10-28T21:11:00Z">
        <w:r w:rsidR="00B73561">
          <w:rPr>
            <w:rFonts w:ascii="Times New Roman" w:hAnsi="Times New Roman" w:cs="Times New Roman"/>
            <w:szCs w:val="20"/>
          </w:rPr>
          <w:t>South</w:t>
        </w:r>
      </w:ins>
      <w:del w:id="2" w:author="Shin Jennifer" w:date="2022-10-28T21:11:00Z">
        <w:r w:rsidRPr="0010489E" w:rsidDel="00B73561">
          <w:rPr>
            <w:rFonts w:ascii="Times New Roman" w:hAnsi="Times New Roman" w:cs="Times New Roman"/>
            <w:szCs w:val="20"/>
          </w:rPr>
          <w:delText>of</w:delText>
        </w:r>
      </w:del>
      <w:r w:rsidRPr="0010489E">
        <w:rPr>
          <w:rFonts w:ascii="Times New Roman" w:hAnsi="Times New Roman" w:cs="Times New Roman"/>
          <w:szCs w:val="20"/>
        </w:rPr>
        <w:t xml:space="preserve"> Korea</w:t>
      </w:r>
    </w:p>
    <w:p w14:paraId="0B86F756" w14:textId="2E925C4C" w:rsidR="001938BC" w:rsidRPr="001938BC" w:rsidRDefault="00962F09" w:rsidP="00B73561">
      <w:pPr>
        <w:wordWrap/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Email: </w:t>
      </w:r>
      <w:r w:rsidR="001938BC" w:rsidRPr="001938BC">
        <w:rPr>
          <w:rFonts w:ascii="Times New Roman" w:hAnsi="Times New Roman" w:cs="Times New Roman"/>
          <w:szCs w:val="20"/>
        </w:rPr>
        <w:t xml:space="preserve">ljb960514@gmail.com / </w:t>
      </w:r>
      <w:r>
        <w:rPr>
          <w:rFonts w:ascii="Times New Roman" w:hAnsi="Times New Roman" w:cs="Times New Roman"/>
          <w:szCs w:val="20"/>
        </w:rPr>
        <w:t xml:space="preserve">Phone: </w:t>
      </w:r>
      <w:r w:rsidR="001938BC" w:rsidRPr="001938BC">
        <w:rPr>
          <w:rFonts w:ascii="Times New Roman" w:hAnsi="Times New Roman" w:cs="Times New Roman"/>
          <w:szCs w:val="20"/>
        </w:rPr>
        <w:t>+82-010-5386-3777</w:t>
      </w:r>
    </w:p>
    <w:p w14:paraId="5063AD75" w14:textId="77777777" w:rsidR="00962F09" w:rsidRPr="00B83583" w:rsidRDefault="00962F09" w:rsidP="00B83583">
      <w:pPr>
        <w:wordWrap/>
        <w:spacing w:after="0" w:line="276" w:lineRule="auto"/>
        <w:rPr>
          <w:rFonts w:ascii="Times New Roman" w:hAnsi="Times New Roman" w:cs="Times New Roman" w:hint="eastAsia"/>
          <w:sz w:val="30"/>
          <w:szCs w:val="30"/>
          <w:rPrChange w:id="3" w:author="Shin Jennifer" w:date="2022-10-28T21:25:00Z">
            <w:rPr>
              <w:rFonts w:ascii="Times New Roman" w:hAnsi="Times New Roman" w:cs="Times New Roman" w:hint="eastAsia"/>
              <w:sz w:val="18"/>
              <w:szCs w:val="18"/>
            </w:rPr>
          </w:rPrChange>
        </w:rPr>
        <w:pPrChange w:id="4" w:author="Shin Jennifer" w:date="2022-10-28T21:25:00Z">
          <w:pPr>
            <w:wordWrap/>
            <w:spacing w:after="0" w:line="240" w:lineRule="exact"/>
          </w:pPr>
        </w:pPrChange>
      </w:pPr>
    </w:p>
    <w:p w14:paraId="2DE85043" w14:textId="3FEB94FF" w:rsidR="008E0892" w:rsidRDefault="008E1613" w:rsidP="00B73561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 w:rsidRPr="00B73561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4E1D6D" w:rsidRPr="00DA2CB5" w14:paraId="2CB09C4D" w14:textId="77777777" w:rsidTr="00B73561">
        <w:tc>
          <w:tcPr>
            <w:tcW w:w="3776" w:type="dxa"/>
            <w:vAlign w:val="center"/>
          </w:tcPr>
          <w:p w14:paraId="3FC63EF3" w14:textId="396C8439" w:rsidR="004E1D6D" w:rsidRPr="00DA2CB5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L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anguage</w:t>
            </w:r>
            <w:r w:rsidR="00DF2B39">
              <w:rPr>
                <w:rFonts w:ascii="Times New Roman" w:hAnsi="Times New Roman" w:cs="Times New Roman"/>
                <w:b/>
                <w:bCs/>
                <w:sz w:val="22"/>
              </w:rPr>
              <w:t>s</w:t>
            </w:r>
          </w:p>
        </w:tc>
        <w:tc>
          <w:tcPr>
            <w:tcW w:w="3776" w:type="dxa"/>
            <w:vAlign w:val="center"/>
          </w:tcPr>
          <w:p w14:paraId="3369C4B9" w14:textId="31655E95" w:rsidR="004E1D6D" w:rsidRPr="00DA2CB5" w:rsidRDefault="007B788D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OS </w:t>
            </w:r>
            <w:r w:rsidR="0029248D">
              <w:rPr>
                <w:rFonts w:ascii="Times New Roman" w:hAnsi="Times New Roman" w:cs="Times New Roman"/>
                <w:b/>
                <w:bCs/>
                <w:sz w:val="22"/>
              </w:rPr>
              <w:t>&amp;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Software</w:t>
            </w:r>
          </w:p>
        </w:tc>
        <w:tc>
          <w:tcPr>
            <w:tcW w:w="3776" w:type="dxa"/>
            <w:vAlign w:val="center"/>
          </w:tcPr>
          <w:p w14:paraId="7BACBBE1" w14:textId="564EF749" w:rsidR="004E1D6D" w:rsidRPr="00DA2CB5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I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nterests</w:t>
            </w:r>
          </w:p>
        </w:tc>
      </w:tr>
      <w:tr w:rsidR="004E1D6D" w:rsidRPr="00DA2CB5" w14:paraId="746C6A54" w14:textId="77777777" w:rsidTr="00B73561">
        <w:tc>
          <w:tcPr>
            <w:tcW w:w="3776" w:type="dxa"/>
          </w:tcPr>
          <w:p w14:paraId="1C51D53D" w14:textId="77777777" w:rsidR="004E1D6D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del w:id="5" w:author="Shin Jennifer" w:date="2022-10-28T21:14:00Z">
              <w:r w:rsidRPr="000D649A" w:rsidDel="00B73561">
                <w:rPr>
                  <w:rFonts w:ascii="Times New Roman" w:hAnsi="Times New Roman" w:cs="Times New Roman"/>
                  <w:szCs w:val="20"/>
                </w:rPr>
                <w:delText xml:space="preserve">∙ </w:delText>
              </w:r>
            </w:del>
            <w:r w:rsidRPr="000D649A">
              <w:rPr>
                <w:rFonts w:ascii="Times New Roman" w:hAnsi="Times New Roman" w:cs="Times New Roman"/>
                <w:szCs w:val="20"/>
              </w:rPr>
              <w:t>C</w:t>
            </w:r>
          </w:p>
          <w:p w14:paraId="6C82101F" w14:textId="74079326" w:rsidR="004F36AF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del w:id="6" w:author="Shin Jennifer" w:date="2022-10-28T21:14:00Z">
              <w:r w:rsidRPr="000D649A" w:rsidDel="00B73561">
                <w:rPr>
                  <w:rFonts w:ascii="Times New Roman" w:hAnsi="Times New Roman" w:cs="Times New Roman"/>
                  <w:szCs w:val="20"/>
                </w:rPr>
                <w:delText xml:space="preserve">∙ </w:delText>
              </w:r>
            </w:del>
            <w:r w:rsidR="00806100" w:rsidRPr="000D649A">
              <w:rPr>
                <w:rFonts w:ascii="Times New Roman" w:hAnsi="Times New Roman" w:cs="Times New Roman"/>
                <w:szCs w:val="20"/>
              </w:rPr>
              <w:t>Python</w:t>
            </w:r>
          </w:p>
          <w:p w14:paraId="33D8A7B0" w14:textId="1BC34922" w:rsidR="007E1589" w:rsidRPr="000D649A" w:rsidRDefault="007E1589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del w:id="7" w:author="Shin Jennifer" w:date="2022-10-28T21:14:00Z">
              <w:r w:rsidRPr="000D649A" w:rsidDel="00B73561">
                <w:rPr>
                  <w:rFonts w:ascii="Times New Roman" w:hAnsi="Times New Roman" w:cs="Times New Roman"/>
                  <w:szCs w:val="20"/>
                </w:rPr>
                <w:delText xml:space="preserve">∙ </w:delText>
              </w:r>
            </w:del>
            <w:r w:rsidRPr="000D649A">
              <w:rPr>
                <w:rFonts w:ascii="Times New Roman" w:hAnsi="Times New Roman" w:cs="Times New Roman"/>
                <w:szCs w:val="20"/>
              </w:rPr>
              <w:t>JavaScript</w:t>
            </w:r>
          </w:p>
          <w:p w14:paraId="0E690FAA" w14:textId="57165A7A" w:rsidR="004F36AF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del w:id="8" w:author="Shin Jennifer" w:date="2022-10-28T21:14:00Z">
              <w:r w:rsidRPr="000D649A" w:rsidDel="00B73561">
                <w:rPr>
                  <w:rFonts w:ascii="Times New Roman" w:hAnsi="Times New Roman" w:cs="Times New Roman"/>
                  <w:szCs w:val="20"/>
                </w:rPr>
                <w:delText xml:space="preserve">∙ </w:delText>
              </w:r>
            </w:del>
            <w:r w:rsidRPr="000D649A">
              <w:rPr>
                <w:rFonts w:ascii="Times New Roman" w:hAnsi="Times New Roman" w:cs="Times New Roman"/>
                <w:szCs w:val="20"/>
              </w:rPr>
              <w:t>JDBC/MySQL</w:t>
            </w:r>
          </w:p>
        </w:tc>
        <w:tc>
          <w:tcPr>
            <w:tcW w:w="3776" w:type="dxa"/>
          </w:tcPr>
          <w:p w14:paraId="470BD4E5" w14:textId="6E86901A" w:rsidR="00CF59E9" w:rsidRPr="000D649A" w:rsidRDefault="00CF59E9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del w:id="9" w:author="Shin Jennifer" w:date="2022-10-28T21:14:00Z">
              <w:r w:rsidRPr="000D649A" w:rsidDel="00B73561">
                <w:rPr>
                  <w:rFonts w:ascii="Times New Roman" w:hAnsi="Times New Roman" w:cs="Times New Roman"/>
                  <w:szCs w:val="20"/>
                </w:rPr>
                <w:delText xml:space="preserve">∙ </w:delText>
              </w:r>
            </w:del>
            <w:r w:rsidRPr="000D649A">
              <w:rPr>
                <w:rFonts w:ascii="Times New Roman" w:hAnsi="Times New Roman" w:cs="Times New Roman"/>
                <w:szCs w:val="20"/>
              </w:rPr>
              <w:t>Linux</w:t>
            </w:r>
          </w:p>
          <w:p w14:paraId="0FB5BF8D" w14:textId="3B53156E" w:rsidR="004F36AF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del w:id="10" w:author="Shin Jennifer" w:date="2022-10-28T21:14:00Z">
              <w:r w:rsidRPr="000D649A" w:rsidDel="00B73561">
                <w:rPr>
                  <w:rFonts w:ascii="Times New Roman" w:hAnsi="Times New Roman" w:cs="Times New Roman"/>
                  <w:szCs w:val="20"/>
                </w:rPr>
                <w:delText xml:space="preserve">∙ </w:delText>
              </w:r>
            </w:del>
            <w:r w:rsidRPr="000D649A">
              <w:rPr>
                <w:rFonts w:ascii="Times New Roman" w:hAnsi="Times New Roman" w:cs="Times New Roman"/>
                <w:szCs w:val="20"/>
              </w:rPr>
              <w:t>Windows 8</w:t>
            </w:r>
          </w:p>
          <w:p w14:paraId="6F8AB07E" w14:textId="2B76CD9F" w:rsidR="004F36AF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del w:id="11" w:author="Shin Jennifer" w:date="2022-10-28T21:14:00Z">
              <w:r w:rsidRPr="000D649A" w:rsidDel="00B73561">
                <w:rPr>
                  <w:rFonts w:ascii="Times New Roman" w:hAnsi="Times New Roman" w:cs="Times New Roman"/>
                  <w:szCs w:val="20"/>
                </w:rPr>
                <w:delText xml:space="preserve">∙ </w:delText>
              </w:r>
            </w:del>
            <w:proofErr w:type="spellStart"/>
            <w:r w:rsidRPr="000D649A">
              <w:rPr>
                <w:rFonts w:ascii="Times New Roman" w:hAnsi="Times New Roman" w:cs="Times New Roman"/>
                <w:szCs w:val="20"/>
              </w:rPr>
              <w:t>Ms</w:t>
            </w:r>
            <w:proofErr w:type="spellEnd"/>
            <w:r w:rsidRPr="000D649A">
              <w:rPr>
                <w:rFonts w:ascii="Times New Roman" w:hAnsi="Times New Roman" w:cs="Times New Roman"/>
                <w:szCs w:val="20"/>
              </w:rPr>
              <w:t xml:space="preserve"> Word/Excel/PowerPoint</w:t>
            </w:r>
          </w:p>
        </w:tc>
        <w:tc>
          <w:tcPr>
            <w:tcW w:w="3776" w:type="dxa"/>
          </w:tcPr>
          <w:p w14:paraId="313DA76B" w14:textId="5C2B6D62" w:rsidR="0083729B" w:rsidRPr="000D649A" w:rsidRDefault="0083729B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del w:id="12" w:author="Shin Jennifer" w:date="2022-10-28T21:14:00Z">
              <w:r w:rsidRPr="000D649A" w:rsidDel="00B73561">
                <w:rPr>
                  <w:rFonts w:ascii="Times New Roman" w:hAnsi="Times New Roman" w:cs="Times New Roman"/>
                  <w:szCs w:val="20"/>
                </w:rPr>
                <w:delText xml:space="preserve">∙ </w:delText>
              </w:r>
            </w:del>
            <w:r w:rsidRPr="000D649A">
              <w:rPr>
                <w:rFonts w:ascii="Times New Roman" w:hAnsi="Times New Roman" w:cs="Times New Roman"/>
                <w:szCs w:val="20"/>
              </w:rPr>
              <w:t>Server Manag</w:t>
            </w:r>
            <w:ins w:id="13" w:author="Shin Jennifer" w:date="2022-10-28T21:11:00Z">
              <w:r w:rsidR="00B73561">
                <w:rPr>
                  <w:rFonts w:ascii="Times New Roman" w:hAnsi="Times New Roman" w:cs="Times New Roman"/>
                  <w:szCs w:val="20"/>
                </w:rPr>
                <w:t>ement</w:t>
              </w:r>
            </w:ins>
            <w:del w:id="14" w:author="Shin Jennifer" w:date="2022-10-28T21:11:00Z">
              <w:r w:rsidRPr="000D649A" w:rsidDel="00B73561">
                <w:rPr>
                  <w:rFonts w:ascii="Times New Roman" w:hAnsi="Times New Roman" w:cs="Times New Roman"/>
                  <w:szCs w:val="20"/>
                </w:rPr>
                <w:delText>ing</w:delText>
              </w:r>
            </w:del>
          </w:p>
          <w:p w14:paraId="7A90F978" w14:textId="4BBFC142" w:rsidR="004E1D6D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del w:id="15" w:author="Shin Jennifer" w:date="2022-10-28T21:14:00Z">
              <w:r w:rsidRPr="000D649A" w:rsidDel="00B73561">
                <w:rPr>
                  <w:rFonts w:ascii="Times New Roman" w:hAnsi="Times New Roman" w:cs="Times New Roman"/>
                  <w:szCs w:val="20"/>
                </w:rPr>
                <w:delText xml:space="preserve">∙ </w:delText>
              </w:r>
            </w:del>
            <w:r w:rsidRPr="000D649A">
              <w:rPr>
                <w:rFonts w:ascii="Times New Roman" w:hAnsi="Times New Roman" w:cs="Times New Roman"/>
                <w:szCs w:val="20"/>
              </w:rPr>
              <w:t xml:space="preserve">Problem </w:t>
            </w:r>
            <w:r w:rsidR="00DF2B39">
              <w:rPr>
                <w:rFonts w:ascii="Times New Roman" w:hAnsi="Times New Roman" w:cs="Times New Roman"/>
                <w:szCs w:val="20"/>
              </w:rPr>
              <w:t>S</w:t>
            </w:r>
            <w:r w:rsidRPr="000D649A">
              <w:rPr>
                <w:rFonts w:ascii="Times New Roman" w:hAnsi="Times New Roman" w:cs="Times New Roman"/>
                <w:szCs w:val="20"/>
              </w:rPr>
              <w:t>olving</w:t>
            </w:r>
          </w:p>
          <w:p w14:paraId="36A1B368" w14:textId="5ACAC9A4" w:rsidR="000C44D2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del w:id="16" w:author="Shin Jennifer" w:date="2022-10-28T21:14:00Z">
              <w:r w:rsidRPr="000D649A" w:rsidDel="00B73561">
                <w:rPr>
                  <w:rFonts w:ascii="Times New Roman" w:hAnsi="Times New Roman" w:cs="Times New Roman"/>
                  <w:szCs w:val="20"/>
                </w:rPr>
                <w:delText xml:space="preserve">∙ </w:delText>
              </w:r>
            </w:del>
            <w:r w:rsidRPr="000D649A">
              <w:rPr>
                <w:rFonts w:ascii="Times New Roman" w:hAnsi="Times New Roman" w:cs="Times New Roman"/>
                <w:szCs w:val="20"/>
              </w:rPr>
              <w:t xml:space="preserve">Data </w:t>
            </w:r>
            <w:r w:rsidR="00DF2B39">
              <w:rPr>
                <w:rFonts w:ascii="Times New Roman" w:hAnsi="Times New Roman" w:cs="Times New Roman"/>
                <w:szCs w:val="20"/>
              </w:rPr>
              <w:t>S</w:t>
            </w:r>
            <w:r w:rsidRPr="000D649A">
              <w:rPr>
                <w:rFonts w:ascii="Times New Roman" w:hAnsi="Times New Roman" w:cs="Times New Roman"/>
                <w:szCs w:val="20"/>
              </w:rPr>
              <w:t xml:space="preserve">tructures and </w:t>
            </w:r>
            <w:r w:rsidR="00DF2B39">
              <w:rPr>
                <w:rFonts w:ascii="Times New Roman" w:hAnsi="Times New Roman" w:cs="Times New Roman"/>
                <w:szCs w:val="20"/>
              </w:rPr>
              <w:t>A</w:t>
            </w:r>
            <w:r w:rsidRPr="000D649A">
              <w:rPr>
                <w:rFonts w:ascii="Times New Roman" w:hAnsi="Times New Roman" w:cs="Times New Roman"/>
                <w:szCs w:val="20"/>
              </w:rPr>
              <w:t>lgorithms</w:t>
            </w:r>
          </w:p>
        </w:tc>
      </w:tr>
    </w:tbl>
    <w:p w14:paraId="65D24CB0" w14:textId="77777777" w:rsidR="00C7707D" w:rsidRPr="00896C32" w:rsidRDefault="00C7707D" w:rsidP="00B73561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</w:pPr>
    </w:p>
    <w:p w14:paraId="15B665C4" w14:textId="3BC3A422" w:rsidR="008E0892" w:rsidRDefault="00DF2B39" w:rsidP="00B73561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noProof/>
          <w:sz w:val="24"/>
          <w:szCs w:val="24"/>
        </w:rPr>
      </w:pPr>
      <w:commentRangeStart w:id="17"/>
      <w:commentRangeStart w:id="18"/>
      <w:commentRangeStart w:id="19"/>
      <w:commentRangeStart w:id="20"/>
      <w:r w:rsidRPr="00B73561">
        <w:rPr>
          <w:rFonts w:ascii="Times New Roman" w:hAnsi="Times New Roman" w:cs="Times New Roman"/>
          <w:b/>
          <w:bCs/>
          <w:noProof/>
          <w:sz w:val="24"/>
          <w:szCs w:val="24"/>
        </w:rPr>
        <w:t>PROFESSIONAL EXPERIENCE</w:t>
      </w:r>
      <w:commentRangeEnd w:id="17"/>
      <w:r w:rsidR="00715079">
        <w:rPr>
          <w:rStyle w:val="CommentReference"/>
        </w:rPr>
        <w:commentReference w:id="17"/>
      </w:r>
      <w:commentRangeEnd w:id="18"/>
      <w:r w:rsidR="00085C1B">
        <w:rPr>
          <w:rStyle w:val="CommentReference"/>
        </w:rPr>
        <w:commentReference w:id="18"/>
      </w:r>
      <w:commentRangeEnd w:id="19"/>
      <w:r w:rsidR="00085C1B">
        <w:rPr>
          <w:rStyle w:val="CommentReference"/>
        </w:rPr>
        <w:commentReference w:id="19"/>
      </w:r>
      <w:commentRangeEnd w:id="20"/>
      <w:r w:rsidR="00B73561">
        <w:rPr>
          <w:rStyle w:val="CommentReference"/>
        </w:rPr>
        <w:commentReference w:id="20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590117" w:rsidRPr="00DA2CB5" w14:paraId="4F3F62DD" w14:textId="77777777" w:rsidTr="00B73561">
        <w:tc>
          <w:tcPr>
            <w:tcW w:w="8500" w:type="dxa"/>
            <w:vAlign w:val="center"/>
          </w:tcPr>
          <w:p w14:paraId="66E7CAED" w14:textId="22486969" w:rsidR="00590117" w:rsidRPr="00DA2CB5" w:rsidRDefault="00590117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hinyoung Securities Co., Ltd</w:t>
            </w:r>
            <w:ins w:id="21" w:author="Shin Jennifer" w:date="2022-10-28T21:12:00Z">
              <w:r w:rsidR="00B73561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22" w:author="Shin Jennifer" w:date="2022-10-28T21:12:00Z">
              <w:r w:rsidRPr="00DA2CB5" w:rsidDel="00B73561">
                <w:rPr>
                  <w:rFonts w:ascii="Times New Roman" w:hAnsi="Times New Roman" w:cs="Times New Roman"/>
                  <w:b/>
                  <w:bCs/>
                  <w:sz w:val="22"/>
                </w:rPr>
                <w:delText xml:space="preserve"> (Dispatch Consultant)</w:delText>
              </w:r>
            </w:del>
          </w:p>
        </w:tc>
        <w:tc>
          <w:tcPr>
            <w:tcW w:w="2828" w:type="dxa"/>
            <w:vAlign w:val="center"/>
          </w:tcPr>
          <w:p w14:paraId="6560D7B0" w14:textId="56ED2C3D" w:rsidR="00590117" w:rsidRPr="00DA2CB5" w:rsidRDefault="00590117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eoul, Korea</w:t>
            </w:r>
          </w:p>
        </w:tc>
      </w:tr>
      <w:tr w:rsidR="00590117" w:rsidRPr="00B83583" w14:paraId="08BE0DE5" w14:textId="77777777" w:rsidTr="00B73561">
        <w:tc>
          <w:tcPr>
            <w:tcW w:w="8500" w:type="dxa"/>
            <w:vAlign w:val="center"/>
          </w:tcPr>
          <w:p w14:paraId="3CD13B9A" w14:textId="4A13BAFF" w:rsidR="00590117" w:rsidRPr="00B73561" w:rsidRDefault="00590117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  <w:rPrChange w:id="23" w:author="Shin Jennifer" w:date="2022-10-28T21:12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</w:pPr>
            <w:r w:rsidRPr="00AD0C75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DevOps Engineer</w:t>
            </w:r>
            <w:ins w:id="24" w:author="Shin Jennifer" w:date="2022-10-28T21:12:00Z">
              <w:r w:rsidR="00B73561">
                <w:rPr>
                  <w:rFonts w:ascii="Times New Roman" w:hAnsi="Times New Roman" w:cs="Times New Roman"/>
                  <w:b/>
                  <w:bCs/>
                  <w:i/>
                  <w:iCs/>
                  <w:sz w:val="22"/>
                </w:rPr>
                <w:t xml:space="preserve"> </w:t>
              </w:r>
              <w:r w:rsidR="00B73561">
                <w:rPr>
                  <w:rFonts w:ascii="Times New Roman" w:hAnsi="Times New Roman" w:cs="Times New Roman"/>
                  <w:sz w:val="22"/>
                </w:rPr>
                <w:t>(Dispatch Consultant)</w:t>
              </w:r>
            </w:ins>
          </w:p>
        </w:tc>
        <w:tc>
          <w:tcPr>
            <w:tcW w:w="2828" w:type="dxa"/>
            <w:vAlign w:val="center"/>
          </w:tcPr>
          <w:p w14:paraId="41E852D2" w14:textId="4CCEDEE3" w:rsidR="00590117" w:rsidRPr="00B83583" w:rsidRDefault="00590117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  <w:rPrChange w:id="25" w:author="Shin Jennifer" w:date="2022-10-28T21:23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</w:pPr>
            <w:r w:rsidRPr="00B83583">
              <w:rPr>
                <w:rFonts w:ascii="Times New Roman" w:hAnsi="Times New Roman" w:cs="Times New Roman" w:hint="eastAsia"/>
                <w:sz w:val="22"/>
                <w:rPrChange w:id="26" w:author="Shin Jennifer" w:date="2022-10-28T21:23:00Z">
                  <w:rPr>
                    <w:rFonts w:ascii="Times New Roman" w:hAnsi="Times New Roman" w:cs="Times New Roman" w:hint="eastAsia"/>
                    <w:b/>
                    <w:bCs/>
                    <w:sz w:val="22"/>
                  </w:rPr>
                </w:rPrChange>
              </w:rPr>
              <w:t>M</w:t>
            </w:r>
            <w:r w:rsidRPr="00B83583">
              <w:rPr>
                <w:rFonts w:ascii="Times New Roman" w:hAnsi="Times New Roman" w:cs="Times New Roman"/>
                <w:sz w:val="22"/>
                <w:rPrChange w:id="27" w:author="Shin Jennifer" w:date="2022-10-28T21:23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>ay 2022 – Present</w:t>
            </w:r>
          </w:p>
        </w:tc>
      </w:tr>
    </w:tbl>
    <w:p w14:paraId="49DAC6D7" w14:textId="77777777" w:rsidR="00454836" w:rsidRPr="00B73561" w:rsidRDefault="00454836" w:rsidP="00B73561">
      <w:pPr>
        <w:pStyle w:val="ListParagraph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  <w:rPrChange w:id="28" w:author="Shin Jennifer" w:date="2022-10-28T21:13:00Z">
            <w:rPr/>
          </w:rPrChange>
        </w:rPr>
        <w:pPrChange w:id="29" w:author="Shin Jennifer" w:date="2022-10-28T21:13:00Z">
          <w:pPr>
            <w:wordWrap/>
            <w:spacing w:after="0" w:line="240" w:lineRule="exact"/>
            <w:jc w:val="left"/>
          </w:pPr>
        </w:pPrChange>
      </w:pPr>
      <w:del w:id="30" w:author="Shin Jennifer" w:date="2022-10-28T21:14:00Z">
        <w:r w:rsidRPr="00B73561" w:rsidDel="00B73561">
          <w:rPr>
            <w:rFonts w:ascii="Times New Roman" w:hAnsi="Times New Roman" w:cs="Times New Roman"/>
            <w:szCs w:val="20"/>
            <w:rPrChange w:id="31" w:author="Shin Jennifer" w:date="2022-10-28T21:13:00Z">
              <w:rPr/>
            </w:rPrChange>
          </w:rPr>
          <w:delText xml:space="preserve">∙ </w:delText>
        </w:r>
      </w:del>
      <w:r w:rsidRPr="00B73561">
        <w:rPr>
          <w:rFonts w:ascii="Times New Roman" w:hAnsi="Times New Roman" w:cs="Times New Roman"/>
          <w:szCs w:val="20"/>
          <w:rPrChange w:id="32" w:author="Shin Jennifer" w:date="2022-10-28T21:13:00Z">
            <w:rPr/>
          </w:rPrChange>
        </w:rPr>
        <w:t>Maintained the MCI (Multi Channel Interface) system that manages client access, stock order, and quote inquiry.</w:t>
      </w:r>
    </w:p>
    <w:p w14:paraId="690B0A95" w14:textId="77777777" w:rsidR="00454836" w:rsidRPr="00B73561" w:rsidRDefault="00454836" w:rsidP="00B73561">
      <w:pPr>
        <w:pStyle w:val="ListParagraph"/>
        <w:numPr>
          <w:ilvl w:val="0"/>
          <w:numId w:val="2"/>
        </w:numPr>
        <w:wordWrap/>
        <w:spacing w:after="0" w:line="240" w:lineRule="exact"/>
        <w:ind w:leftChars="0" w:hanging="278"/>
        <w:rPr>
          <w:rFonts w:ascii="Times New Roman" w:hAnsi="Times New Roman" w:cs="Times New Roman"/>
          <w:szCs w:val="20"/>
          <w:rPrChange w:id="33" w:author="Shin Jennifer" w:date="2022-10-28T21:13:00Z">
            <w:rPr/>
          </w:rPrChange>
        </w:rPr>
        <w:pPrChange w:id="34" w:author="Shin Jennifer" w:date="2022-10-28T21:13:00Z">
          <w:pPr>
            <w:wordWrap/>
            <w:spacing w:after="0" w:line="240" w:lineRule="exact"/>
          </w:pPr>
        </w:pPrChange>
      </w:pPr>
      <w:del w:id="35" w:author="Shin Jennifer" w:date="2022-10-28T21:14:00Z">
        <w:r w:rsidRPr="00B73561" w:rsidDel="00B73561">
          <w:rPr>
            <w:rFonts w:ascii="Times New Roman" w:hAnsi="Times New Roman" w:cs="Times New Roman"/>
            <w:szCs w:val="20"/>
            <w:rPrChange w:id="36" w:author="Shin Jennifer" w:date="2022-10-28T21:13:00Z">
              <w:rPr/>
            </w:rPrChange>
          </w:rPr>
          <w:delText xml:space="preserve">∙ </w:delText>
        </w:r>
      </w:del>
      <w:r w:rsidRPr="00B73561">
        <w:rPr>
          <w:rFonts w:ascii="Times New Roman" w:hAnsi="Times New Roman" w:cs="Times New Roman"/>
          <w:szCs w:val="20"/>
          <w:rPrChange w:id="37" w:author="Shin Jennifer" w:date="2022-10-28T21:13:00Z">
            <w:rPr/>
          </w:rPrChange>
        </w:rPr>
        <w:t xml:space="preserve">Developed a shell script that can analyze the log </w:t>
      </w:r>
      <w:r w:rsidRPr="00B73561">
        <w:rPr>
          <w:rFonts w:ascii="Times New Roman" w:hAnsi="Times New Roman" w:cs="Times New Roman" w:hint="eastAsia"/>
          <w:szCs w:val="20"/>
          <w:rPrChange w:id="38" w:author="Shin Jennifer" w:date="2022-10-28T21:13:00Z">
            <w:rPr>
              <w:rFonts w:hint="eastAsia"/>
            </w:rPr>
          </w:rPrChange>
        </w:rPr>
        <w:t xml:space="preserve">of </w:t>
      </w:r>
      <w:r w:rsidRPr="00B73561">
        <w:rPr>
          <w:rFonts w:ascii="Times New Roman" w:hAnsi="Times New Roman" w:cs="Times New Roman"/>
          <w:szCs w:val="20"/>
          <w:rPrChange w:id="39" w:author="Shin Jennifer" w:date="2022-10-28T21:13:00Z">
            <w:rPr/>
          </w:rPrChange>
        </w:rPr>
        <w:t>each client access, reducing the search steps from 4 to 1 and the search time by 25%.</w:t>
      </w:r>
    </w:p>
    <w:p w14:paraId="67A1E638" w14:textId="38E5FC7A" w:rsidR="00454836" w:rsidRPr="00B73561" w:rsidRDefault="00454836" w:rsidP="00B73561">
      <w:pPr>
        <w:pStyle w:val="ListParagraph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  <w:rPrChange w:id="40" w:author="Shin Jennifer" w:date="2022-10-28T21:13:00Z">
            <w:rPr/>
          </w:rPrChange>
        </w:rPr>
        <w:pPrChange w:id="41" w:author="Shin Jennifer" w:date="2022-10-28T21:13:00Z">
          <w:pPr>
            <w:wordWrap/>
            <w:spacing w:after="0" w:line="240" w:lineRule="exact"/>
            <w:jc w:val="left"/>
          </w:pPr>
        </w:pPrChange>
      </w:pPr>
      <w:del w:id="42" w:author="Shin Jennifer" w:date="2022-10-28T21:14:00Z">
        <w:r w:rsidRPr="00B73561" w:rsidDel="00B73561">
          <w:rPr>
            <w:rFonts w:ascii="Times New Roman" w:hAnsi="Times New Roman" w:cs="Times New Roman"/>
            <w:szCs w:val="20"/>
            <w:rPrChange w:id="43" w:author="Shin Jennifer" w:date="2022-10-28T21:13:00Z">
              <w:rPr/>
            </w:rPrChange>
          </w:rPr>
          <w:delText xml:space="preserve">∙ </w:delText>
        </w:r>
      </w:del>
      <w:r w:rsidRPr="00B73561">
        <w:rPr>
          <w:rFonts w:ascii="Times New Roman" w:hAnsi="Times New Roman" w:cs="Times New Roman"/>
          <w:szCs w:val="20"/>
          <w:rPrChange w:id="44" w:author="Shin Jennifer" w:date="2022-10-28T21:13:00Z">
            <w:rPr/>
          </w:rPrChange>
        </w:rPr>
        <w:t xml:space="preserve">Devised load generators that can </w:t>
      </w:r>
      <w:ins w:id="45" w:author="Shin Jennifer" w:date="2022-10-28T21:15:00Z">
        <w:r w:rsidR="00B73561">
          <w:rPr>
            <w:rFonts w:ascii="Times New Roman" w:hAnsi="Times New Roman" w:cs="Times New Roman" w:hint="eastAsia"/>
            <w:szCs w:val="20"/>
          </w:rPr>
          <w:t>s</w:t>
        </w:r>
        <w:r w:rsidR="00B73561">
          <w:rPr>
            <w:rFonts w:ascii="Times New Roman" w:hAnsi="Times New Roman" w:cs="Times New Roman"/>
            <w:szCs w:val="20"/>
          </w:rPr>
          <w:t xml:space="preserve">end a </w:t>
        </w:r>
      </w:ins>
      <w:del w:id="46" w:author="Shin Jennifer" w:date="2022-10-28T21:14:00Z">
        <w:r w:rsidRPr="00B73561" w:rsidDel="00B73561">
          <w:rPr>
            <w:rFonts w:ascii="Times New Roman" w:hAnsi="Times New Roman" w:cs="Times New Roman"/>
            <w:szCs w:val="20"/>
            <w:rPrChange w:id="47" w:author="Shin Jennifer" w:date="2022-10-28T21:13:00Z">
              <w:rPr/>
            </w:rPrChange>
          </w:rPr>
          <w:delText>tp</w:delText>
        </w:r>
      </w:del>
      <w:proofErr w:type="spellStart"/>
      <w:ins w:id="48" w:author="Shin Jennifer" w:date="2022-10-28T21:14:00Z">
        <w:r w:rsidR="00B73561">
          <w:rPr>
            <w:rFonts w:ascii="Times New Roman" w:hAnsi="Times New Roman" w:cs="Times New Roman" w:hint="eastAsia"/>
            <w:szCs w:val="20"/>
          </w:rPr>
          <w:t>t</w:t>
        </w:r>
        <w:r w:rsidR="00B73561">
          <w:rPr>
            <w:rFonts w:ascii="Times New Roman" w:hAnsi="Times New Roman" w:cs="Times New Roman"/>
            <w:szCs w:val="20"/>
          </w:rPr>
          <w:t>p</w:t>
        </w:r>
      </w:ins>
      <w:r w:rsidRPr="00B73561">
        <w:rPr>
          <w:rFonts w:ascii="Times New Roman" w:hAnsi="Times New Roman" w:cs="Times New Roman"/>
          <w:szCs w:val="20"/>
          <w:rPrChange w:id="49" w:author="Shin Jennifer" w:date="2022-10-28T21:13:00Z">
            <w:rPr/>
          </w:rPrChange>
        </w:rPr>
        <w:t>call</w:t>
      </w:r>
      <w:proofErr w:type="spellEnd"/>
      <w:r w:rsidRPr="00B73561">
        <w:rPr>
          <w:rFonts w:ascii="Times New Roman" w:hAnsi="Times New Roman" w:cs="Times New Roman"/>
          <w:szCs w:val="20"/>
          <w:rPrChange w:id="50" w:author="Shin Jennifer" w:date="2022-10-28T21:13:00Z">
            <w:rPr/>
          </w:rPrChange>
        </w:rPr>
        <w:t xml:space="preserve"> to OLTP (Online Transaction Processing) and </w:t>
      </w:r>
      <w:del w:id="51" w:author="Shin Jennifer" w:date="2022-10-28T21:14:00Z">
        <w:r w:rsidRPr="00B73561" w:rsidDel="00B73561">
          <w:rPr>
            <w:rFonts w:ascii="Times New Roman" w:hAnsi="Times New Roman" w:cs="Times New Roman"/>
            <w:szCs w:val="20"/>
            <w:rPrChange w:id="52" w:author="Shin Jennifer" w:date="2022-10-28T21:13:00Z">
              <w:rPr/>
            </w:rPrChange>
          </w:rPr>
          <w:delText xml:space="preserve">allow </w:delText>
        </w:r>
      </w:del>
      <w:ins w:id="53" w:author="Shin Jennifer" w:date="2022-10-28T21:14:00Z">
        <w:r w:rsidR="00B73561">
          <w:rPr>
            <w:rFonts w:ascii="Times New Roman" w:hAnsi="Times New Roman" w:cs="Times New Roman"/>
            <w:szCs w:val="20"/>
          </w:rPr>
          <w:t>link</w:t>
        </w:r>
        <w:r w:rsidR="00B73561" w:rsidRPr="00B73561">
          <w:rPr>
            <w:rFonts w:ascii="Times New Roman" w:hAnsi="Times New Roman" w:cs="Times New Roman"/>
            <w:szCs w:val="20"/>
            <w:rPrChange w:id="54" w:author="Shin Jennifer" w:date="2022-10-28T21:13:00Z">
              <w:rPr/>
            </w:rPrChange>
          </w:rPr>
          <w:t xml:space="preserve"> </w:t>
        </w:r>
      </w:ins>
      <w:r w:rsidRPr="00B73561">
        <w:rPr>
          <w:rFonts w:ascii="Times New Roman" w:hAnsi="Times New Roman" w:cs="Times New Roman"/>
          <w:szCs w:val="20"/>
          <w:rPrChange w:id="55" w:author="Shin Jennifer" w:date="2022-10-28T21:13:00Z">
            <w:rPr/>
          </w:rPrChange>
        </w:rPr>
        <w:t xml:space="preserve">clients </w:t>
      </w:r>
      <w:del w:id="56" w:author="Shin Jennifer" w:date="2022-10-28T21:14:00Z">
        <w:r w:rsidRPr="00B73561" w:rsidDel="00B73561">
          <w:rPr>
            <w:rFonts w:ascii="Times New Roman" w:hAnsi="Times New Roman" w:cs="Times New Roman"/>
            <w:szCs w:val="20"/>
            <w:rPrChange w:id="57" w:author="Shin Jennifer" w:date="2022-10-28T21:13:00Z">
              <w:rPr/>
            </w:rPrChange>
          </w:rPr>
          <w:delText xml:space="preserve">to link </w:delText>
        </w:r>
      </w:del>
      <w:r w:rsidRPr="00B73561">
        <w:rPr>
          <w:rFonts w:ascii="Times New Roman" w:hAnsi="Times New Roman" w:cs="Times New Roman"/>
          <w:szCs w:val="20"/>
          <w:rPrChange w:id="58" w:author="Shin Jennifer" w:date="2022-10-28T21:13:00Z">
            <w:rPr/>
          </w:rPrChange>
        </w:rPr>
        <w:t xml:space="preserve">to the MCI system via TCP </w:t>
      </w:r>
      <w:ins w:id="59" w:author="Shin Jennifer" w:date="2022-10-28T21:15:00Z">
        <w:r w:rsidR="00B73561">
          <w:rPr>
            <w:rFonts w:ascii="Times New Roman" w:hAnsi="Times New Roman" w:cs="Times New Roman"/>
            <w:szCs w:val="20"/>
          </w:rPr>
          <w:t>C</w:t>
        </w:r>
      </w:ins>
      <w:del w:id="60" w:author="Shin Jennifer" w:date="2022-10-28T21:15:00Z">
        <w:r w:rsidRPr="00B73561" w:rsidDel="00B73561">
          <w:rPr>
            <w:rFonts w:ascii="Times New Roman" w:hAnsi="Times New Roman" w:cs="Times New Roman"/>
            <w:szCs w:val="20"/>
            <w:rPrChange w:id="61" w:author="Shin Jennifer" w:date="2022-10-28T21:13:00Z">
              <w:rPr/>
            </w:rPrChange>
          </w:rPr>
          <w:delText>c</w:delText>
        </w:r>
      </w:del>
      <w:r w:rsidRPr="00B73561">
        <w:rPr>
          <w:rFonts w:ascii="Times New Roman" w:hAnsi="Times New Roman" w:cs="Times New Roman"/>
          <w:szCs w:val="20"/>
          <w:rPrChange w:id="62" w:author="Shin Jennifer" w:date="2022-10-28T21:13:00Z">
            <w:rPr/>
          </w:rPrChange>
        </w:rPr>
        <w:t xml:space="preserve">onnect; analyzed the TPS measurement results. </w:t>
      </w:r>
    </w:p>
    <w:p w14:paraId="4909E85B" w14:textId="4D824A87" w:rsidR="00454836" w:rsidRPr="00B73561" w:rsidRDefault="00454836" w:rsidP="00B73561">
      <w:pPr>
        <w:pStyle w:val="ListParagraph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  <w:rPrChange w:id="63" w:author="Shin Jennifer" w:date="2022-10-28T21:13:00Z">
            <w:rPr/>
          </w:rPrChange>
        </w:rPr>
        <w:pPrChange w:id="64" w:author="Shin Jennifer" w:date="2022-10-28T21:15:00Z">
          <w:pPr>
            <w:wordWrap/>
            <w:spacing w:after="0" w:line="240" w:lineRule="exact"/>
          </w:pPr>
        </w:pPrChange>
      </w:pPr>
      <w:del w:id="65" w:author="Shin Jennifer" w:date="2022-10-28T21:14:00Z">
        <w:r w:rsidRPr="00B73561" w:rsidDel="00B73561">
          <w:rPr>
            <w:rFonts w:ascii="Times New Roman" w:hAnsi="Times New Roman" w:cs="Times New Roman"/>
            <w:szCs w:val="20"/>
            <w:rPrChange w:id="66" w:author="Shin Jennifer" w:date="2022-10-28T21:13:00Z">
              <w:rPr/>
            </w:rPrChange>
          </w:rPr>
          <w:delText xml:space="preserve">∙ </w:delText>
        </w:r>
      </w:del>
      <w:r w:rsidRPr="00B73561">
        <w:rPr>
          <w:rFonts w:ascii="Times New Roman" w:hAnsi="Times New Roman" w:cs="Times New Roman"/>
          <w:szCs w:val="20"/>
          <w:rPrChange w:id="67" w:author="Shin Jennifer" w:date="2022-10-28T21:13:00Z">
            <w:rPr/>
          </w:rPrChange>
        </w:rPr>
        <w:t>Developed and tested a new transaction (TR) that requires personal information inquiry after validating a public certificate</w:t>
      </w:r>
      <w:ins w:id="68" w:author="Shin Jennifer" w:date="2022-10-28T21:15:00Z">
        <w:r w:rsidR="00B73561">
          <w:rPr>
            <w:rFonts w:ascii="Times New Roman" w:hAnsi="Times New Roman" w:cs="Times New Roman"/>
            <w:szCs w:val="20"/>
          </w:rPr>
          <w:t>;</w:t>
        </w:r>
      </w:ins>
      <w:del w:id="69" w:author="Shin Jennifer" w:date="2022-10-28T21:15:00Z">
        <w:r w:rsidRPr="00B73561" w:rsidDel="00B73561">
          <w:rPr>
            <w:rFonts w:ascii="Times New Roman" w:hAnsi="Times New Roman" w:cs="Times New Roman"/>
            <w:szCs w:val="20"/>
            <w:rPrChange w:id="70" w:author="Shin Jennifer" w:date="2022-10-28T21:13:00Z">
              <w:rPr/>
            </w:rPrChange>
          </w:rPr>
          <w:delText>,</w:delText>
        </w:r>
      </w:del>
      <w:r w:rsidRPr="00B73561">
        <w:rPr>
          <w:rFonts w:ascii="Times New Roman" w:hAnsi="Times New Roman" w:cs="Times New Roman"/>
          <w:szCs w:val="20"/>
          <w:rPrChange w:id="71" w:author="Shin Jennifer" w:date="2022-10-28T21:13:00Z">
            <w:rPr/>
          </w:rPrChange>
        </w:rPr>
        <w:t xml:space="preserve"> </w:t>
      </w:r>
      <w:del w:id="72" w:author="Shin Jennifer" w:date="2022-10-28T21:15:00Z">
        <w:r w:rsidRPr="00B73561" w:rsidDel="00B73561">
          <w:rPr>
            <w:rFonts w:ascii="Times New Roman" w:hAnsi="Times New Roman" w:cs="Times New Roman"/>
            <w:szCs w:val="20"/>
            <w:rPrChange w:id="73" w:author="Shin Jennifer" w:date="2022-10-28T21:13:00Z">
              <w:rPr/>
            </w:rPrChange>
          </w:rPr>
          <w:delText xml:space="preserve">and </w:delText>
        </w:r>
      </w:del>
      <w:r w:rsidRPr="00B73561">
        <w:rPr>
          <w:rFonts w:ascii="Times New Roman" w:hAnsi="Times New Roman" w:cs="Times New Roman"/>
          <w:szCs w:val="20"/>
          <w:rPrChange w:id="74" w:author="Shin Jennifer" w:date="2022-10-28T21:13:00Z">
            <w:rPr/>
          </w:rPrChange>
        </w:rPr>
        <w:t xml:space="preserve">solved the errors occurred during </w:t>
      </w:r>
      <w:ins w:id="75" w:author="Shin Jennifer" w:date="2022-10-28T21:15:00Z">
        <w:r w:rsidR="00B73561">
          <w:rPr>
            <w:rFonts w:ascii="Times New Roman" w:hAnsi="Times New Roman" w:cs="Times New Roman"/>
            <w:szCs w:val="20"/>
          </w:rPr>
          <w:t xml:space="preserve">the </w:t>
        </w:r>
      </w:ins>
      <w:r w:rsidRPr="00B73561">
        <w:rPr>
          <w:rFonts w:ascii="Times New Roman" w:hAnsi="Times New Roman" w:cs="Times New Roman"/>
          <w:szCs w:val="20"/>
          <w:rPrChange w:id="76" w:author="Shin Jennifer" w:date="2022-10-28T21:13:00Z">
            <w:rPr/>
          </w:rPrChange>
        </w:rPr>
        <w:t>test using GDB.</w:t>
      </w:r>
    </w:p>
    <w:p w14:paraId="1C23C81F" w14:textId="0B71DE6B" w:rsidR="00454836" w:rsidRPr="00B73561" w:rsidDel="00B73561" w:rsidRDefault="00454836" w:rsidP="00B73561">
      <w:pPr>
        <w:wordWrap/>
        <w:spacing w:after="0" w:line="240" w:lineRule="exact"/>
        <w:ind w:hanging="278"/>
        <w:jc w:val="left"/>
        <w:rPr>
          <w:del w:id="77" w:author="Shin Jennifer" w:date="2022-10-28T21:12:00Z"/>
          <w:rFonts w:ascii="Times New Roman" w:hAnsi="Times New Roman" w:cs="Times New Roman"/>
          <w:strike/>
          <w:szCs w:val="20"/>
        </w:rPr>
        <w:pPrChange w:id="78" w:author="Shin Jennifer" w:date="2022-10-28T21:13:00Z">
          <w:pPr>
            <w:wordWrap/>
            <w:spacing w:after="0" w:line="240" w:lineRule="exact"/>
            <w:jc w:val="left"/>
          </w:pPr>
        </w:pPrChange>
      </w:pPr>
      <w:del w:id="79" w:author="Shin Jennifer" w:date="2022-10-28T21:12:00Z">
        <w:r w:rsidRPr="00B73561" w:rsidDel="00B73561">
          <w:rPr>
            <w:rFonts w:ascii="Times New Roman" w:hAnsi="Times New Roman" w:cs="Times New Roman"/>
            <w:strike/>
            <w:szCs w:val="20"/>
          </w:rPr>
          <w:delText>∙ Familiarity with Linux bash, shell scripting, socket (TCP/UDP/IP) programming, or multithreading development</w:delText>
        </w:r>
      </w:del>
    </w:p>
    <w:p w14:paraId="2C1C3050" w14:textId="6C27B3B5" w:rsidR="00A04930" w:rsidRPr="00B73561" w:rsidDel="00B73561" w:rsidRDefault="00454836" w:rsidP="00B73561">
      <w:pPr>
        <w:wordWrap/>
        <w:spacing w:after="0" w:line="240" w:lineRule="exact"/>
        <w:ind w:hanging="278"/>
        <w:jc w:val="left"/>
        <w:rPr>
          <w:del w:id="80" w:author="Shin Jennifer" w:date="2022-10-28T21:12:00Z"/>
          <w:rFonts w:ascii="Times New Roman" w:hAnsi="Times New Roman" w:cs="Times New Roman"/>
          <w:strike/>
          <w:szCs w:val="20"/>
        </w:rPr>
        <w:pPrChange w:id="81" w:author="Shin Jennifer" w:date="2022-10-28T21:13:00Z">
          <w:pPr>
            <w:wordWrap/>
            <w:spacing w:after="0" w:line="240" w:lineRule="exact"/>
            <w:jc w:val="left"/>
          </w:pPr>
        </w:pPrChange>
      </w:pPr>
      <w:del w:id="82" w:author="Shin Jennifer" w:date="2022-10-28T21:12:00Z">
        <w:r w:rsidRPr="00B73561" w:rsidDel="00B73561">
          <w:rPr>
            <w:rFonts w:ascii="Times New Roman" w:hAnsi="Times New Roman" w:cs="Times New Roman"/>
            <w:strike/>
            <w:szCs w:val="20"/>
          </w:rPr>
          <w:delText>∙ Operation and maintenance using Linux commands such as Crontab, PS, netstat, GDB, or Strace.</w:delText>
        </w:r>
        <w:commentRangeStart w:id="83"/>
        <w:commentRangeEnd w:id="83"/>
        <w:r w:rsidRPr="00B73561" w:rsidDel="00B73561">
          <w:rPr>
            <w:rStyle w:val="CommentReference"/>
            <w:strike/>
          </w:rPr>
          <w:commentReference w:id="83"/>
        </w:r>
        <w:commentRangeStart w:id="84"/>
        <w:commentRangeEnd w:id="84"/>
        <w:r w:rsidR="00363F27" w:rsidDel="00B73561">
          <w:rPr>
            <w:rStyle w:val="CommentReference"/>
          </w:rPr>
          <w:commentReference w:id="84"/>
        </w:r>
        <w:commentRangeStart w:id="85"/>
        <w:commentRangeStart w:id="86"/>
        <w:commentRangeEnd w:id="85"/>
        <w:r w:rsidRPr="00B73561" w:rsidDel="00B73561">
          <w:rPr>
            <w:rStyle w:val="CommentReference"/>
            <w:strike/>
          </w:rPr>
          <w:commentReference w:id="85"/>
        </w:r>
        <w:commentRangeEnd w:id="86"/>
        <w:r w:rsidR="00085C1B" w:rsidRPr="00B73561" w:rsidDel="00B73561">
          <w:rPr>
            <w:rStyle w:val="CommentReference"/>
            <w:strike/>
          </w:rPr>
          <w:commentReference w:id="86"/>
        </w:r>
      </w:del>
    </w:p>
    <w:p w14:paraId="20248991" w14:textId="06A4903C" w:rsidR="003165BB" w:rsidRPr="00B73561" w:rsidRDefault="003165BB" w:rsidP="00B73561">
      <w:pPr>
        <w:pStyle w:val="ListParagraph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  <w:rPrChange w:id="87" w:author="Shin Jennifer" w:date="2022-10-28T21:13:00Z">
            <w:rPr/>
          </w:rPrChange>
        </w:rPr>
        <w:pPrChange w:id="88" w:author="Shin Jennifer" w:date="2022-10-28T21:13:00Z">
          <w:pPr>
            <w:wordWrap/>
            <w:spacing w:after="0" w:line="240" w:lineRule="exact"/>
            <w:jc w:val="left"/>
          </w:pPr>
        </w:pPrChange>
      </w:pPr>
      <w:del w:id="89" w:author="Shin Jennifer" w:date="2022-10-28T21:14:00Z">
        <w:r w:rsidRPr="00B73561" w:rsidDel="00B73561">
          <w:rPr>
            <w:rFonts w:ascii="Times New Roman" w:hAnsi="Times New Roman" w:cs="Times New Roman"/>
            <w:szCs w:val="20"/>
            <w:rPrChange w:id="90" w:author="Shin Jennifer" w:date="2022-10-28T21:13:00Z">
              <w:rPr/>
            </w:rPrChange>
          </w:rPr>
          <w:delText xml:space="preserve">∙ </w:delText>
        </w:r>
      </w:del>
      <w:r w:rsidR="00851404" w:rsidRPr="00B73561">
        <w:rPr>
          <w:rFonts w:ascii="Times New Roman" w:hAnsi="Times New Roman" w:cs="Times New Roman"/>
          <w:szCs w:val="20"/>
          <w:rPrChange w:id="91" w:author="Shin Jennifer" w:date="2022-10-28T21:13:00Z">
            <w:rPr/>
          </w:rPrChange>
        </w:rPr>
        <w:t xml:space="preserve">Development </w:t>
      </w:r>
      <w:r w:rsidRPr="00B73561">
        <w:rPr>
          <w:rFonts w:ascii="Times New Roman" w:hAnsi="Times New Roman" w:cs="Times New Roman"/>
          <w:szCs w:val="20"/>
          <w:rPrChange w:id="92" w:author="Shin Jennifer" w:date="2022-10-28T21:13:00Z">
            <w:rPr/>
          </w:rPrChange>
        </w:rPr>
        <w:t xml:space="preserve">Skills: </w:t>
      </w:r>
      <w:del w:id="93" w:author="Shin Jennifer" w:date="2022-10-28T21:15:00Z">
        <w:r w:rsidR="00851404" w:rsidRPr="00B73561" w:rsidDel="00B73561">
          <w:rPr>
            <w:rFonts w:ascii="Times New Roman" w:hAnsi="Times New Roman" w:cs="Times New Roman"/>
            <w:szCs w:val="20"/>
            <w:rPrChange w:id="94" w:author="Shin Jennifer" w:date="2022-10-28T21:13:00Z">
              <w:rPr/>
            </w:rPrChange>
          </w:rPr>
          <w:delText>(Familiar)</w:delText>
        </w:r>
      </w:del>
      <w:r w:rsidRPr="00B73561">
        <w:rPr>
          <w:rFonts w:ascii="Times New Roman" w:hAnsi="Times New Roman" w:cs="Times New Roman"/>
          <w:szCs w:val="20"/>
          <w:rPrChange w:id="95" w:author="Shin Jennifer" w:date="2022-10-28T21:13:00Z">
            <w:rPr/>
          </w:rPrChange>
        </w:rPr>
        <w:t xml:space="preserve">Linux bash/shell scripting, Socket (TCP/UDP/IP) programming, Multithreading </w:t>
      </w:r>
      <w:r w:rsidR="00851404" w:rsidRPr="00B73561">
        <w:rPr>
          <w:rFonts w:ascii="Times New Roman" w:hAnsi="Times New Roman" w:cs="Times New Roman"/>
          <w:szCs w:val="20"/>
          <w:rPrChange w:id="96" w:author="Shin Jennifer" w:date="2022-10-28T21:13:00Z">
            <w:rPr/>
          </w:rPrChange>
        </w:rPr>
        <w:t>programming</w:t>
      </w:r>
    </w:p>
    <w:p w14:paraId="4611F724" w14:textId="63829628" w:rsidR="00851404" w:rsidRPr="00B73561" w:rsidRDefault="00851404" w:rsidP="00B73561">
      <w:pPr>
        <w:pStyle w:val="ListParagraph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  <w:rPrChange w:id="97" w:author="Shin Jennifer" w:date="2022-10-28T21:13:00Z">
            <w:rPr/>
          </w:rPrChange>
        </w:rPr>
        <w:pPrChange w:id="98" w:author="Shin Jennifer" w:date="2022-10-28T21:13:00Z">
          <w:pPr>
            <w:wordWrap/>
            <w:spacing w:after="0" w:line="240" w:lineRule="exact"/>
            <w:jc w:val="left"/>
          </w:pPr>
        </w:pPrChange>
      </w:pPr>
      <w:del w:id="99" w:author="Shin Jennifer" w:date="2022-10-28T21:14:00Z">
        <w:r w:rsidRPr="00B73561" w:rsidDel="00B73561">
          <w:rPr>
            <w:rFonts w:ascii="Times New Roman" w:hAnsi="Times New Roman" w:cs="Times New Roman"/>
            <w:szCs w:val="20"/>
            <w:rPrChange w:id="100" w:author="Shin Jennifer" w:date="2022-10-28T21:13:00Z">
              <w:rPr/>
            </w:rPrChange>
          </w:rPr>
          <w:delText xml:space="preserve">∙ Maintaining </w:delText>
        </w:r>
      </w:del>
      <w:r w:rsidRPr="00B73561">
        <w:rPr>
          <w:rFonts w:ascii="Times New Roman" w:hAnsi="Times New Roman" w:cs="Times New Roman"/>
          <w:szCs w:val="20"/>
          <w:rPrChange w:id="101" w:author="Shin Jennifer" w:date="2022-10-28T21:13:00Z">
            <w:rPr/>
          </w:rPrChange>
        </w:rPr>
        <w:t>Tools: Linux Commands (</w:t>
      </w:r>
      <w:r w:rsidR="005D6439" w:rsidRPr="00B73561">
        <w:rPr>
          <w:rFonts w:ascii="Times New Roman" w:hAnsi="Times New Roman" w:cs="Times New Roman"/>
          <w:szCs w:val="20"/>
          <w:rPrChange w:id="102" w:author="Shin Jennifer" w:date="2022-10-28T21:13:00Z">
            <w:rPr/>
          </w:rPrChange>
        </w:rPr>
        <w:t xml:space="preserve">ex. </w:t>
      </w:r>
      <w:r w:rsidR="009F2804" w:rsidRPr="00B73561">
        <w:rPr>
          <w:rFonts w:ascii="Times New Roman" w:hAnsi="Times New Roman" w:cs="Times New Roman"/>
          <w:szCs w:val="20"/>
          <w:rPrChange w:id="103" w:author="Shin Jennifer" w:date="2022-10-28T21:13:00Z">
            <w:rPr/>
          </w:rPrChange>
        </w:rPr>
        <w:t>c</w:t>
      </w:r>
      <w:r w:rsidRPr="00B73561">
        <w:rPr>
          <w:rFonts w:ascii="Times New Roman" w:hAnsi="Times New Roman" w:cs="Times New Roman"/>
          <w:szCs w:val="20"/>
          <w:rPrChange w:id="104" w:author="Shin Jennifer" w:date="2022-10-28T21:13:00Z">
            <w:rPr/>
          </w:rPrChange>
        </w:rPr>
        <w:t xml:space="preserve">rontab, </w:t>
      </w:r>
      <w:proofErr w:type="spellStart"/>
      <w:r w:rsidR="009F2804" w:rsidRPr="00B73561">
        <w:rPr>
          <w:rFonts w:ascii="Times New Roman" w:hAnsi="Times New Roman" w:cs="Times New Roman"/>
          <w:szCs w:val="20"/>
          <w:rPrChange w:id="105" w:author="Shin Jennifer" w:date="2022-10-28T21:13:00Z">
            <w:rPr/>
          </w:rPrChange>
        </w:rPr>
        <w:t>ps</w:t>
      </w:r>
      <w:proofErr w:type="spellEnd"/>
      <w:r w:rsidRPr="00B73561">
        <w:rPr>
          <w:rFonts w:ascii="Times New Roman" w:hAnsi="Times New Roman" w:cs="Times New Roman"/>
          <w:szCs w:val="20"/>
          <w:rPrChange w:id="106" w:author="Shin Jennifer" w:date="2022-10-28T21:13:00Z">
            <w:rPr/>
          </w:rPrChange>
        </w:rPr>
        <w:t>,</w:t>
      </w:r>
      <w:r w:rsidR="009F2804" w:rsidRPr="00B73561">
        <w:rPr>
          <w:rFonts w:ascii="Times New Roman" w:hAnsi="Times New Roman" w:cs="Times New Roman"/>
          <w:szCs w:val="20"/>
          <w:rPrChange w:id="107" w:author="Shin Jennifer" w:date="2022-10-28T21:13:00Z">
            <w:rPr/>
          </w:rPrChange>
        </w:rPr>
        <w:t xml:space="preserve"> netstat</w:t>
      </w:r>
      <w:r w:rsidRPr="00B73561">
        <w:rPr>
          <w:rFonts w:ascii="Times New Roman" w:hAnsi="Times New Roman" w:cs="Times New Roman"/>
          <w:szCs w:val="20"/>
          <w:rPrChange w:id="108" w:author="Shin Jennifer" w:date="2022-10-28T21:13:00Z">
            <w:rPr/>
          </w:rPrChange>
        </w:rPr>
        <w:t xml:space="preserve">, </w:t>
      </w:r>
      <w:proofErr w:type="spellStart"/>
      <w:r w:rsidR="009F2804" w:rsidRPr="00B73561">
        <w:rPr>
          <w:rFonts w:ascii="Times New Roman" w:hAnsi="Times New Roman" w:cs="Times New Roman"/>
          <w:szCs w:val="20"/>
          <w:rPrChange w:id="109" w:author="Shin Jennifer" w:date="2022-10-28T21:13:00Z">
            <w:rPr/>
          </w:rPrChange>
        </w:rPr>
        <w:t>gdb</w:t>
      </w:r>
      <w:proofErr w:type="spellEnd"/>
      <w:r w:rsidRPr="00B73561">
        <w:rPr>
          <w:rFonts w:ascii="Times New Roman" w:hAnsi="Times New Roman" w:cs="Times New Roman"/>
          <w:szCs w:val="20"/>
          <w:rPrChange w:id="110" w:author="Shin Jennifer" w:date="2022-10-28T21:13:00Z">
            <w:rPr/>
          </w:rPrChange>
        </w:rPr>
        <w:t xml:space="preserve">, </w:t>
      </w:r>
      <w:proofErr w:type="spellStart"/>
      <w:r w:rsidR="009F2804" w:rsidRPr="00B73561">
        <w:rPr>
          <w:rFonts w:ascii="Times New Roman" w:hAnsi="Times New Roman" w:cs="Times New Roman"/>
          <w:szCs w:val="20"/>
          <w:rPrChange w:id="111" w:author="Shin Jennifer" w:date="2022-10-28T21:13:00Z">
            <w:rPr/>
          </w:rPrChange>
        </w:rPr>
        <w:t>s</w:t>
      </w:r>
      <w:r w:rsidRPr="00B73561">
        <w:rPr>
          <w:rFonts w:ascii="Times New Roman" w:hAnsi="Times New Roman" w:cs="Times New Roman"/>
          <w:szCs w:val="20"/>
          <w:rPrChange w:id="112" w:author="Shin Jennifer" w:date="2022-10-28T21:13:00Z">
            <w:rPr/>
          </w:rPrChange>
        </w:rPr>
        <w:t>trace</w:t>
      </w:r>
      <w:proofErr w:type="spellEnd"/>
      <w:r w:rsidR="009F2804" w:rsidRPr="00B73561">
        <w:rPr>
          <w:rFonts w:ascii="Times New Roman" w:hAnsi="Times New Roman" w:cs="Times New Roman"/>
          <w:szCs w:val="20"/>
          <w:rPrChange w:id="113" w:author="Shin Jennifer" w:date="2022-10-28T21:13:00Z">
            <w:rPr/>
          </w:rPrChange>
        </w:rPr>
        <w:t xml:space="preserve">, </w:t>
      </w:r>
      <w:proofErr w:type="spellStart"/>
      <w:r w:rsidR="009F2804" w:rsidRPr="00B73561">
        <w:rPr>
          <w:rFonts w:ascii="Times New Roman" w:hAnsi="Times New Roman" w:cs="Times New Roman"/>
          <w:szCs w:val="20"/>
          <w:rPrChange w:id="114" w:author="Shin Jennifer" w:date="2022-10-28T21:13:00Z">
            <w:rPr/>
          </w:rPrChange>
        </w:rPr>
        <w:t>ipcs</w:t>
      </w:r>
      <w:proofErr w:type="spellEnd"/>
      <w:r w:rsidRPr="00B73561">
        <w:rPr>
          <w:rFonts w:ascii="Times New Roman" w:hAnsi="Times New Roman" w:cs="Times New Roman"/>
          <w:szCs w:val="20"/>
          <w:rPrChange w:id="115" w:author="Shin Jennifer" w:date="2022-10-28T21:13:00Z">
            <w:rPr/>
          </w:rPrChange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B73561" w:rsidRPr="00DA2CB5" w14:paraId="3F6D7D35" w14:textId="77777777" w:rsidTr="00B73561">
        <w:tc>
          <w:tcPr>
            <w:tcW w:w="8500" w:type="dxa"/>
            <w:vAlign w:val="center"/>
          </w:tcPr>
          <w:p w14:paraId="30DB26D6" w14:textId="77777777" w:rsidR="00B73561" w:rsidRDefault="00B73561" w:rsidP="00AD0C75">
            <w:pPr>
              <w:wordWrap/>
              <w:spacing w:line="240" w:lineRule="exact"/>
              <w:jc w:val="left"/>
              <w:rPr>
                <w:ins w:id="116" w:author="Shin Jennifer" w:date="2022-10-28T21:12:00Z"/>
                <w:rFonts w:ascii="Times New Roman" w:hAnsi="Times New Roman" w:cs="Times New Roman"/>
                <w:b/>
                <w:bCs/>
                <w:sz w:val="22"/>
              </w:rPr>
            </w:pPr>
          </w:p>
          <w:p w14:paraId="25412A79" w14:textId="6D960F70" w:rsidR="00B73561" w:rsidRPr="00DA2CB5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2O System Technology Co., Ltd.</w:t>
            </w:r>
          </w:p>
        </w:tc>
        <w:tc>
          <w:tcPr>
            <w:tcW w:w="2828" w:type="dxa"/>
            <w:vMerge w:val="restart"/>
            <w:vAlign w:val="center"/>
          </w:tcPr>
          <w:p w14:paraId="21163E36" w14:textId="77777777" w:rsidR="00B83583" w:rsidRDefault="00B83583" w:rsidP="00AD0C75">
            <w:pPr>
              <w:wordWrap/>
              <w:spacing w:line="240" w:lineRule="exact"/>
              <w:jc w:val="right"/>
              <w:rPr>
                <w:ins w:id="117" w:author="Shin Jennifer" w:date="2022-10-28T21:23:00Z"/>
                <w:rFonts w:ascii="Times New Roman" w:hAnsi="Times New Roman" w:cs="Times New Roman"/>
                <w:b/>
                <w:bCs/>
                <w:sz w:val="22"/>
              </w:rPr>
            </w:pPr>
          </w:p>
          <w:p w14:paraId="47C4C169" w14:textId="4C8EE5E4" w:rsidR="00B73561" w:rsidRPr="00DA2CB5" w:rsidRDefault="00B73561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eoul, Korea</w:t>
            </w:r>
          </w:p>
          <w:p w14:paraId="50073448" w14:textId="59021765" w:rsidR="00B73561" w:rsidRPr="00B83583" w:rsidRDefault="00B73561" w:rsidP="00AD0C75">
            <w:pPr>
              <w:spacing w:line="240" w:lineRule="exact"/>
              <w:jc w:val="right"/>
              <w:rPr>
                <w:rFonts w:ascii="Times New Roman" w:hAnsi="Times New Roman" w:cs="Times New Roman"/>
                <w:sz w:val="22"/>
                <w:rPrChange w:id="118" w:author="Shin Jennifer" w:date="2022-10-28T21:23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</w:pPr>
            <w:r w:rsidRPr="00B83583">
              <w:rPr>
                <w:rFonts w:ascii="Times New Roman" w:hAnsi="Times New Roman" w:cs="Times New Roman" w:hint="eastAsia"/>
                <w:sz w:val="22"/>
                <w:rPrChange w:id="119" w:author="Shin Jennifer" w:date="2022-10-28T21:23:00Z">
                  <w:rPr>
                    <w:rFonts w:ascii="Times New Roman" w:hAnsi="Times New Roman" w:cs="Times New Roman" w:hint="eastAsia"/>
                    <w:b/>
                    <w:bCs/>
                    <w:sz w:val="22"/>
                  </w:rPr>
                </w:rPrChange>
              </w:rPr>
              <w:t>J</w:t>
            </w:r>
            <w:r w:rsidRPr="00B83583">
              <w:rPr>
                <w:rFonts w:ascii="Times New Roman" w:hAnsi="Times New Roman" w:cs="Times New Roman"/>
                <w:sz w:val="22"/>
                <w:rPrChange w:id="120" w:author="Shin Jennifer" w:date="2022-10-28T21:23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>ul</w:t>
            </w:r>
            <w:ins w:id="121" w:author="Shin Jennifer" w:date="2022-10-28T21:23:00Z">
              <w:r w:rsidR="00B83583">
                <w:rPr>
                  <w:rFonts w:ascii="Times New Roman" w:hAnsi="Times New Roman" w:cs="Times New Roman"/>
                  <w:sz w:val="22"/>
                </w:rPr>
                <w:t>.</w:t>
              </w:r>
            </w:ins>
            <w:del w:id="122" w:author="Shin Jennifer" w:date="2022-10-28T21:23:00Z">
              <w:r w:rsidRPr="00B83583" w:rsidDel="00B83583">
                <w:rPr>
                  <w:rFonts w:ascii="Times New Roman" w:hAnsi="Times New Roman" w:cs="Times New Roman"/>
                  <w:sz w:val="22"/>
                  <w:rPrChange w:id="123" w:author="Shin Jennifer" w:date="2022-10-28T21:23:00Z">
                    <w:rPr>
                      <w:rFonts w:ascii="Times New Roman" w:hAnsi="Times New Roman" w:cs="Times New Roman"/>
                      <w:b/>
                      <w:bCs/>
                      <w:sz w:val="22"/>
                    </w:rPr>
                  </w:rPrChange>
                </w:rPr>
                <w:delText>y</w:delText>
              </w:r>
            </w:del>
            <w:r w:rsidRPr="00B83583">
              <w:rPr>
                <w:rFonts w:ascii="Times New Roman" w:hAnsi="Times New Roman" w:cs="Times New Roman"/>
                <w:sz w:val="22"/>
                <w:rPrChange w:id="124" w:author="Shin Jennifer" w:date="2022-10-28T21:23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 xml:space="preserve"> 2021 – Present</w:t>
            </w:r>
          </w:p>
        </w:tc>
      </w:tr>
      <w:tr w:rsidR="00B73561" w:rsidRPr="00B83583" w14:paraId="49B8013A" w14:textId="77777777" w:rsidTr="00B73561">
        <w:tc>
          <w:tcPr>
            <w:tcW w:w="8500" w:type="dxa"/>
            <w:vAlign w:val="center"/>
          </w:tcPr>
          <w:p w14:paraId="4F937CB5" w14:textId="40E99177" w:rsidR="00B73561" w:rsidRPr="00B83583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  <w:rPrChange w:id="125" w:author="Shin Jennifer" w:date="2022-10-28T21:23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</w:pPr>
            <w:r w:rsidRPr="00B83583">
              <w:rPr>
                <w:rFonts w:ascii="Times New Roman" w:hAnsi="Times New Roman" w:cs="Times New Roman"/>
                <w:i/>
                <w:iCs/>
                <w:sz w:val="22"/>
                <w:rPrChange w:id="126" w:author="Shin Jennifer" w:date="2022-10-28T21:23:00Z">
                  <w:rPr>
                    <w:rFonts w:ascii="Times New Roman" w:hAnsi="Times New Roman" w:cs="Times New Roman"/>
                    <w:b/>
                    <w:bCs/>
                    <w:i/>
                    <w:iCs/>
                    <w:sz w:val="22"/>
                  </w:rPr>
                </w:rPrChange>
              </w:rPr>
              <w:t>Software Engineer</w:t>
            </w:r>
          </w:p>
        </w:tc>
        <w:tc>
          <w:tcPr>
            <w:tcW w:w="2828" w:type="dxa"/>
            <w:vMerge/>
            <w:vAlign w:val="center"/>
          </w:tcPr>
          <w:p w14:paraId="68240A9C" w14:textId="47880215" w:rsidR="00B73561" w:rsidRPr="00B83583" w:rsidRDefault="00B73561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  <w:rPrChange w:id="127" w:author="Shin Jennifer" w:date="2022-10-28T21:23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</w:pPr>
          </w:p>
        </w:tc>
      </w:tr>
    </w:tbl>
    <w:p w14:paraId="2BDA96B3" w14:textId="02C4FB35" w:rsidR="00454836" w:rsidRPr="00B73561" w:rsidRDefault="00454836" w:rsidP="00B73561">
      <w:pPr>
        <w:pStyle w:val="ListParagraph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  <w:rPrChange w:id="128" w:author="Shin Jennifer" w:date="2022-10-28T21:13:00Z">
            <w:rPr/>
          </w:rPrChange>
        </w:rPr>
        <w:pPrChange w:id="129" w:author="Shin Jennifer" w:date="2022-10-28T21:13:00Z">
          <w:pPr>
            <w:wordWrap/>
            <w:spacing w:after="0" w:line="240" w:lineRule="exact"/>
            <w:jc w:val="left"/>
          </w:pPr>
        </w:pPrChange>
      </w:pPr>
      <w:del w:id="130" w:author="Shin Jennifer" w:date="2022-10-28T21:14:00Z">
        <w:r w:rsidRPr="00B73561" w:rsidDel="00B73561">
          <w:rPr>
            <w:rFonts w:ascii="Times New Roman" w:hAnsi="Times New Roman" w:cs="Times New Roman"/>
            <w:szCs w:val="20"/>
            <w:rPrChange w:id="131" w:author="Shin Jennifer" w:date="2022-10-28T21:13:00Z">
              <w:rPr/>
            </w:rPrChange>
          </w:rPr>
          <w:delText xml:space="preserve">∙ </w:delText>
        </w:r>
      </w:del>
      <w:del w:id="132" w:author="Shin Jennifer" w:date="2022-10-28T21:15:00Z">
        <w:r w:rsidRPr="00B73561" w:rsidDel="00B73561">
          <w:rPr>
            <w:rFonts w:ascii="Times New Roman" w:hAnsi="Times New Roman" w:cs="Times New Roman"/>
            <w:szCs w:val="20"/>
            <w:rPrChange w:id="133" w:author="Shin Jennifer" w:date="2022-10-28T21:13:00Z">
              <w:rPr/>
            </w:rPrChange>
          </w:rPr>
          <w:delText>Developed</w:delText>
        </w:r>
      </w:del>
      <w:ins w:id="134" w:author="Shin Jennifer" w:date="2022-10-28T21:15:00Z">
        <w:r w:rsidR="00B73561">
          <w:rPr>
            <w:rFonts w:ascii="Times New Roman" w:hAnsi="Times New Roman" w:cs="Times New Roman"/>
            <w:szCs w:val="20"/>
          </w:rPr>
          <w:t>Established</w:t>
        </w:r>
      </w:ins>
      <w:r w:rsidRPr="00B73561">
        <w:rPr>
          <w:rFonts w:ascii="Times New Roman" w:hAnsi="Times New Roman" w:cs="Times New Roman"/>
          <w:szCs w:val="20"/>
          <w:rPrChange w:id="135" w:author="Shin Jennifer" w:date="2022-10-28T21:13:00Z">
            <w:rPr/>
          </w:rPrChange>
        </w:rPr>
        <w:t xml:space="preserve"> a Commodity Trading HTS </w:t>
      </w:r>
      <w:ins w:id="136" w:author="Shin Jennifer" w:date="2022-10-28T21:16:00Z">
        <w:r w:rsidR="00B73561">
          <w:rPr>
            <w:rFonts w:ascii="Times New Roman" w:hAnsi="Times New Roman" w:cs="Times New Roman"/>
            <w:szCs w:val="20"/>
          </w:rPr>
          <w:t>p</w:t>
        </w:r>
      </w:ins>
      <w:del w:id="137" w:author="Shin Jennifer" w:date="2022-10-28T21:16:00Z">
        <w:r w:rsidRPr="00B73561" w:rsidDel="00B73561">
          <w:rPr>
            <w:rFonts w:ascii="Times New Roman" w:hAnsi="Times New Roman" w:cs="Times New Roman"/>
            <w:szCs w:val="20"/>
            <w:rPrChange w:id="138" w:author="Shin Jennifer" w:date="2022-10-28T21:13:00Z">
              <w:rPr/>
            </w:rPrChange>
          </w:rPr>
          <w:delText>P</w:delText>
        </w:r>
      </w:del>
      <w:r w:rsidRPr="00B73561">
        <w:rPr>
          <w:rFonts w:ascii="Times New Roman" w:hAnsi="Times New Roman" w:cs="Times New Roman"/>
          <w:szCs w:val="20"/>
          <w:rPrChange w:id="139" w:author="Shin Jennifer" w:date="2022-10-28T21:13:00Z">
            <w:rPr/>
          </w:rPrChange>
        </w:rPr>
        <w:t xml:space="preserve">latform for small business </w:t>
      </w:r>
      <w:commentRangeStart w:id="140"/>
      <w:commentRangeStart w:id="141"/>
      <w:commentRangeStart w:id="142"/>
      <w:commentRangeStart w:id="143"/>
      <w:commentRangeStart w:id="144"/>
      <w:r w:rsidRPr="00B73561">
        <w:rPr>
          <w:rFonts w:ascii="Times New Roman" w:hAnsi="Times New Roman" w:cs="Times New Roman"/>
          <w:szCs w:val="20"/>
          <w:rPrChange w:id="145" w:author="Shin Jennifer" w:date="2022-10-28T21:13:00Z">
            <w:rPr/>
          </w:rPrChange>
        </w:rPr>
        <w:t>owners</w:t>
      </w:r>
      <w:commentRangeEnd w:id="140"/>
      <w:r>
        <w:rPr>
          <w:rStyle w:val="CommentReference"/>
        </w:rPr>
        <w:commentReference w:id="140"/>
      </w:r>
      <w:commentRangeEnd w:id="141"/>
      <w:commentRangeEnd w:id="142"/>
      <w:commentRangeEnd w:id="143"/>
      <w:r w:rsidR="00216851">
        <w:rPr>
          <w:rStyle w:val="CommentReference"/>
        </w:rPr>
        <w:commentReference w:id="141"/>
      </w:r>
      <w:commentRangeEnd w:id="144"/>
      <w:r w:rsidR="00B83583">
        <w:rPr>
          <w:rStyle w:val="CommentReference"/>
        </w:rPr>
        <w:commentReference w:id="144"/>
      </w:r>
      <w:r>
        <w:rPr>
          <w:rStyle w:val="CommentReference"/>
        </w:rPr>
        <w:commentReference w:id="142"/>
      </w:r>
      <w:r w:rsidR="0015025D">
        <w:rPr>
          <w:rStyle w:val="CommentReference"/>
        </w:rPr>
        <w:commentReference w:id="143"/>
      </w:r>
      <w:r w:rsidR="00216851" w:rsidRPr="00B73561">
        <w:rPr>
          <w:rFonts w:ascii="Times New Roman" w:hAnsi="Times New Roman" w:cs="Times New Roman"/>
          <w:szCs w:val="20"/>
          <w:rPrChange w:id="146" w:author="Shin Jennifer" w:date="2022-10-28T21:13:00Z">
            <w:rPr/>
          </w:rPrChange>
        </w:rPr>
        <w:t xml:space="preserve"> </w:t>
      </w:r>
      <w:r w:rsidR="00216851" w:rsidRPr="00B73561">
        <w:rPr>
          <w:rFonts w:ascii="Times New Roman" w:hAnsi="Times New Roman" w:cs="Times New Roman" w:hint="eastAsia"/>
          <w:szCs w:val="20"/>
          <w:rPrChange w:id="147" w:author="Shin Jennifer" w:date="2022-10-28T21:13:00Z">
            <w:rPr>
              <w:rFonts w:hint="eastAsia"/>
            </w:rPr>
          </w:rPrChange>
        </w:rPr>
        <w:t>u</w:t>
      </w:r>
      <w:r w:rsidR="00216851" w:rsidRPr="00B73561">
        <w:rPr>
          <w:rFonts w:ascii="Times New Roman" w:hAnsi="Times New Roman" w:cs="Times New Roman"/>
          <w:szCs w:val="20"/>
          <w:rPrChange w:id="148" w:author="Shin Jennifer" w:date="2022-10-28T21:13:00Z">
            <w:rPr/>
          </w:rPrChange>
        </w:rPr>
        <w:t>sing C, JavaScript, and MySQL</w:t>
      </w:r>
      <w:ins w:id="149" w:author="Shin Jennifer" w:date="2022-10-28T21:16:00Z">
        <w:r w:rsidR="00B73561">
          <w:rPr>
            <w:rFonts w:ascii="Times New Roman" w:hAnsi="Times New Roman" w:cs="Times New Roman"/>
            <w:szCs w:val="20"/>
          </w:rPr>
          <w:t>.</w:t>
        </w:r>
      </w:ins>
    </w:p>
    <w:p w14:paraId="7BD42698" w14:textId="7FFB1168" w:rsidR="00454836" w:rsidRPr="00B73561" w:rsidRDefault="00454836" w:rsidP="00B73561">
      <w:pPr>
        <w:pStyle w:val="ListParagraph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  <w:rPrChange w:id="150" w:author="Shin Jennifer" w:date="2022-10-28T21:13:00Z">
            <w:rPr/>
          </w:rPrChange>
        </w:rPr>
        <w:pPrChange w:id="151" w:author="Shin Jennifer" w:date="2022-10-28T21:13:00Z">
          <w:pPr>
            <w:wordWrap/>
            <w:spacing w:after="0" w:line="240" w:lineRule="exact"/>
            <w:jc w:val="left"/>
          </w:pPr>
        </w:pPrChange>
      </w:pPr>
      <w:del w:id="152" w:author="Shin Jennifer" w:date="2022-10-28T21:14:00Z">
        <w:r w:rsidRPr="00B73561" w:rsidDel="00B73561">
          <w:rPr>
            <w:rFonts w:ascii="Times New Roman" w:hAnsi="Times New Roman" w:cs="Times New Roman"/>
            <w:szCs w:val="20"/>
            <w:rPrChange w:id="153" w:author="Shin Jennifer" w:date="2022-10-28T21:13:00Z">
              <w:rPr/>
            </w:rPrChange>
          </w:rPr>
          <w:delText xml:space="preserve">∙ </w:delText>
        </w:r>
      </w:del>
      <w:del w:id="154" w:author="Shin Jennifer" w:date="2022-10-28T21:17:00Z">
        <w:r w:rsidR="0020373A" w:rsidRPr="00B73561" w:rsidDel="001641D3">
          <w:rPr>
            <w:rFonts w:ascii="Times New Roman" w:hAnsi="Times New Roman" w:cs="Times New Roman"/>
            <w:szCs w:val="20"/>
            <w:rPrChange w:id="155" w:author="Shin Jennifer" w:date="2022-10-28T21:13:00Z">
              <w:rPr/>
            </w:rPrChange>
          </w:rPr>
          <w:delText>Created</w:delText>
        </w:r>
      </w:del>
      <w:ins w:id="156" w:author="Shin Jennifer" w:date="2022-10-28T21:17:00Z">
        <w:r w:rsidR="001641D3">
          <w:rPr>
            <w:rFonts w:ascii="Times New Roman" w:hAnsi="Times New Roman" w:cs="Times New Roman"/>
            <w:szCs w:val="20"/>
          </w:rPr>
          <w:t>Formulated an</w:t>
        </w:r>
      </w:ins>
      <w:r w:rsidR="0020373A" w:rsidRPr="00B73561">
        <w:rPr>
          <w:rFonts w:ascii="Times New Roman" w:hAnsi="Times New Roman" w:cs="Times New Roman"/>
          <w:szCs w:val="20"/>
          <w:rPrChange w:id="157" w:author="Shin Jennifer" w:date="2022-10-28T21:13:00Z">
            <w:rPr/>
          </w:rPrChange>
        </w:rPr>
        <w:t xml:space="preserve"> HTS UI/UX</w:t>
      </w:r>
      <w:r w:rsidRPr="00B73561">
        <w:rPr>
          <w:rFonts w:ascii="Times New Roman" w:hAnsi="Times New Roman" w:cs="Times New Roman"/>
          <w:szCs w:val="20"/>
          <w:rPrChange w:id="158" w:author="Shin Jennifer" w:date="2022-10-28T21:13:00Z">
            <w:rPr/>
          </w:rPrChange>
        </w:rPr>
        <w:t xml:space="preserve"> to use JavaScript with the company’s own internal software coded in C++.</w:t>
      </w:r>
    </w:p>
    <w:p w14:paraId="14D97FB2" w14:textId="77777777" w:rsidR="00454836" w:rsidRPr="00B73561" w:rsidRDefault="00454836" w:rsidP="00B73561">
      <w:pPr>
        <w:pStyle w:val="ListParagraph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  <w:rPrChange w:id="159" w:author="Shin Jennifer" w:date="2022-10-28T21:13:00Z">
            <w:rPr/>
          </w:rPrChange>
        </w:rPr>
        <w:pPrChange w:id="160" w:author="Shin Jennifer" w:date="2022-10-28T21:13:00Z">
          <w:pPr>
            <w:wordWrap/>
            <w:spacing w:after="0" w:line="240" w:lineRule="exact"/>
            <w:jc w:val="left"/>
          </w:pPr>
        </w:pPrChange>
      </w:pPr>
      <w:del w:id="161" w:author="Shin Jennifer" w:date="2022-10-28T21:14:00Z">
        <w:r w:rsidRPr="00B73561" w:rsidDel="00B73561">
          <w:rPr>
            <w:rFonts w:ascii="Times New Roman" w:hAnsi="Times New Roman" w:cs="Times New Roman"/>
            <w:szCs w:val="20"/>
            <w:rPrChange w:id="162" w:author="Shin Jennifer" w:date="2022-10-28T21:13:00Z">
              <w:rPr/>
            </w:rPrChange>
          </w:rPr>
          <w:delText xml:space="preserve">∙ </w:delText>
        </w:r>
      </w:del>
      <w:r w:rsidRPr="00B73561">
        <w:rPr>
          <w:rFonts w:ascii="Times New Roman" w:hAnsi="Times New Roman" w:cs="Times New Roman"/>
          <w:szCs w:val="20"/>
          <w:rPrChange w:id="163" w:author="Shin Jennifer" w:date="2022-10-28T21:13:00Z">
            <w:rPr/>
          </w:rPrChange>
        </w:rPr>
        <w:t>Developed transaction services that declared database I/O and queries using C.</w:t>
      </w:r>
    </w:p>
    <w:p w14:paraId="1F046A41" w14:textId="1AC592F8" w:rsidR="00321AE4" w:rsidRPr="00B73561" w:rsidRDefault="00454836" w:rsidP="00B73561">
      <w:pPr>
        <w:pStyle w:val="ListParagraph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  <w:rPrChange w:id="164" w:author="Shin Jennifer" w:date="2022-10-28T21:13:00Z">
            <w:rPr/>
          </w:rPrChange>
        </w:rPr>
        <w:pPrChange w:id="165" w:author="Shin Jennifer" w:date="2022-10-28T21:13:00Z">
          <w:pPr>
            <w:wordWrap/>
            <w:spacing w:after="0" w:line="240" w:lineRule="exact"/>
            <w:jc w:val="left"/>
          </w:pPr>
        </w:pPrChange>
      </w:pPr>
      <w:del w:id="166" w:author="Shin Jennifer" w:date="2022-10-28T21:14:00Z">
        <w:r w:rsidRPr="00B73561" w:rsidDel="00B73561">
          <w:rPr>
            <w:rFonts w:ascii="Times New Roman" w:hAnsi="Times New Roman" w:cs="Times New Roman"/>
            <w:szCs w:val="20"/>
            <w:rPrChange w:id="167" w:author="Shin Jennifer" w:date="2022-10-28T21:13:00Z">
              <w:rPr/>
            </w:rPrChange>
          </w:rPr>
          <w:delText xml:space="preserve">∙ </w:delText>
        </w:r>
      </w:del>
      <w:r w:rsidRPr="00B73561">
        <w:rPr>
          <w:rFonts w:ascii="Times New Roman" w:hAnsi="Times New Roman" w:cs="Times New Roman"/>
          <w:szCs w:val="20"/>
          <w:rPrChange w:id="168" w:author="Shin Jennifer" w:date="2022-10-28T21:13:00Z">
            <w:rPr/>
          </w:rPrChange>
        </w:rPr>
        <w:t xml:space="preserve">Formed tables in MariaDB using MySQL </w:t>
      </w:r>
      <w:r w:rsidRPr="00B73561">
        <w:rPr>
          <w:rFonts w:ascii="Times New Roman" w:hAnsi="Times New Roman" w:cs="Times New Roman" w:hint="eastAsia"/>
          <w:szCs w:val="20"/>
          <w:rPrChange w:id="169" w:author="Shin Jennifer" w:date="2022-10-28T21:13:00Z">
            <w:rPr>
              <w:rFonts w:hint="eastAsia"/>
            </w:rPr>
          </w:rPrChange>
        </w:rPr>
        <w:t>W</w:t>
      </w:r>
      <w:r w:rsidRPr="00B73561">
        <w:rPr>
          <w:rFonts w:ascii="Times New Roman" w:hAnsi="Times New Roman" w:cs="Times New Roman"/>
          <w:szCs w:val="20"/>
          <w:rPrChange w:id="170" w:author="Shin Jennifer" w:date="2022-10-28T21:13:00Z">
            <w:rPr/>
          </w:rPrChange>
        </w:rPr>
        <w:t>orkbench</w:t>
      </w:r>
      <w:r w:rsidR="00321AE4" w:rsidRPr="00B73561">
        <w:rPr>
          <w:rFonts w:ascii="Times New Roman" w:hAnsi="Times New Roman" w:cs="Times New Roman"/>
          <w:szCs w:val="20"/>
          <w:rPrChange w:id="171" w:author="Shin Jennifer" w:date="2022-10-28T21:13:00Z">
            <w:rPr/>
          </w:rPrChange>
        </w:rPr>
        <w:t xml:space="preserve"> and inserted data information such as client users, products, addresses, etc.</w:t>
      </w:r>
    </w:p>
    <w:p w14:paraId="28A3E3C0" w14:textId="22729927" w:rsidR="00321AE4" w:rsidRPr="00B73561" w:rsidRDefault="00321AE4" w:rsidP="00B73561">
      <w:pPr>
        <w:pStyle w:val="ListParagraph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Times New Roman" w:hAnsi="Times New Roman" w:cs="Times New Roman"/>
          <w:szCs w:val="20"/>
          <w:rPrChange w:id="172" w:author="Shin Jennifer" w:date="2022-10-28T21:13:00Z">
            <w:rPr/>
          </w:rPrChange>
        </w:rPr>
        <w:pPrChange w:id="173" w:author="Shin Jennifer" w:date="2022-10-28T21:13:00Z">
          <w:pPr>
            <w:wordWrap/>
            <w:spacing w:after="0" w:line="240" w:lineRule="exact"/>
            <w:jc w:val="left"/>
          </w:pPr>
        </w:pPrChange>
      </w:pPr>
      <w:del w:id="174" w:author="Shin Jennifer" w:date="2022-10-28T21:14:00Z">
        <w:r w:rsidRPr="00B73561" w:rsidDel="00B73561">
          <w:rPr>
            <w:rFonts w:ascii="Times New Roman" w:hAnsi="Times New Roman" w:cs="Times New Roman"/>
            <w:szCs w:val="20"/>
            <w:rPrChange w:id="175" w:author="Shin Jennifer" w:date="2022-10-28T21:13:00Z">
              <w:rPr/>
            </w:rPrChange>
          </w:rPr>
          <w:delText xml:space="preserve">∙ </w:delText>
        </w:r>
      </w:del>
      <w:del w:id="176" w:author="Shin Jennifer" w:date="2022-10-28T21:16:00Z">
        <w:r w:rsidR="00C27431" w:rsidRPr="00B73561" w:rsidDel="00B73561">
          <w:rPr>
            <w:rFonts w:ascii="Times New Roman" w:hAnsi="Times New Roman" w:cs="Times New Roman"/>
            <w:szCs w:val="20"/>
            <w:rPrChange w:id="177" w:author="Shin Jennifer" w:date="2022-10-28T21:13:00Z">
              <w:rPr/>
            </w:rPrChange>
          </w:rPr>
          <w:delText>Made</w:delText>
        </w:r>
      </w:del>
      <w:ins w:id="178" w:author="Shin Jennifer" w:date="2022-10-28T21:16:00Z">
        <w:r w:rsidR="00B73561">
          <w:rPr>
            <w:rFonts w:ascii="Times New Roman" w:hAnsi="Times New Roman" w:cs="Times New Roman"/>
            <w:szCs w:val="20"/>
          </w:rPr>
          <w:t>Created and inserted</w:t>
        </w:r>
      </w:ins>
      <w:r w:rsidR="00C27431" w:rsidRPr="00B73561">
        <w:rPr>
          <w:rFonts w:ascii="Times New Roman" w:hAnsi="Times New Roman" w:cs="Times New Roman"/>
          <w:szCs w:val="20"/>
          <w:rPrChange w:id="179" w:author="Shin Jennifer" w:date="2022-10-28T21:13:00Z">
            <w:rPr/>
          </w:rPrChange>
        </w:rPr>
        <w:t xml:space="preserve"> queries </w:t>
      </w:r>
      <w:del w:id="180" w:author="Shin Jennifer" w:date="2022-10-28T21:17:00Z">
        <w:r w:rsidR="00C27431" w:rsidRPr="00B73561" w:rsidDel="00B73561">
          <w:rPr>
            <w:rFonts w:ascii="Times New Roman" w:hAnsi="Times New Roman" w:cs="Times New Roman"/>
            <w:szCs w:val="20"/>
            <w:rPrChange w:id="181" w:author="Shin Jennifer" w:date="2022-10-28T21:13:00Z">
              <w:rPr/>
            </w:rPrChange>
          </w:rPr>
          <w:delText>and put</w:delText>
        </w:r>
        <w:r w:rsidR="00E37ED1" w:rsidRPr="00B73561" w:rsidDel="00B73561">
          <w:rPr>
            <w:rFonts w:ascii="Times New Roman" w:hAnsi="Times New Roman" w:cs="Times New Roman"/>
            <w:szCs w:val="20"/>
            <w:rPrChange w:id="182" w:author="Shin Jennifer" w:date="2022-10-28T21:13:00Z">
              <w:rPr/>
            </w:rPrChange>
          </w:rPr>
          <w:delText xml:space="preserve"> it</w:delText>
        </w:r>
        <w:r w:rsidR="00C27431" w:rsidRPr="00B73561" w:rsidDel="00B73561">
          <w:rPr>
            <w:rFonts w:ascii="Times New Roman" w:hAnsi="Times New Roman" w:cs="Times New Roman"/>
            <w:szCs w:val="20"/>
            <w:rPrChange w:id="183" w:author="Shin Jennifer" w:date="2022-10-28T21:13:00Z">
              <w:rPr/>
            </w:rPrChange>
          </w:rPr>
          <w:delText xml:space="preserve"> </w:delText>
        </w:r>
      </w:del>
      <w:r w:rsidR="00C27431" w:rsidRPr="00B73561">
        <w:rPr>
          <w:rFonts w:ascii="Times New Roman" w:hAnsi="Times New Roman" w:cs="Times New Roman"/>
          <w:szCs w:val="20"/>
          <w:rPrChange w:id="184" w:author="Shin Jennifer" w:date="2022-10-28T21:13:00Z">
            <w:rPr/>
          </w:rPrChange>
        </w:rPr>
        <w:t>into transaction services for operate system</w:t>
      </w:r>
      <w:ins w:id="185" w:author="Shin Jennifer" w:date="2022-10-28T21:17:00Z">
        <w:r w:rsidR="00B73561">
          <w:rPr>
            <w:rFonts w:ascii="Times New Roman" w:hAnsi="Times New Roman" w:cs="Times New Roman"/>
            <w:szCs w:val="20"/>
          </w:rPr>
          <w:t>; r</w:t>
        </w:r>
      </w:ins>
      <w:del w:id="186" w:author="Shin Jennifer" w:date="2022-10-28T21:17:00Z">
        <w:r w:rsidR="0028122F" w:rsidRPr="00B73561" w:rsidDel="00B73561">
          <w:rPr>
            <w:rFonts w:ascii="Times New Roman" w:hAnsi="Times New Roman" w:cs="Times New Roman"/>
            <w:szCs w:val="20"/>
            <w:rPrChange w:id="187" w:author="Shin Jennifer" w:date="2022-10-28T21:13:00Z">
              <w:rPr/>
            </w:rPrChange>
          </w:rPr>
          <w:delText>,</w:delText>
        </w:r>
        <w:r w:rsidR="00C27431" w:rsidRPr="00B73561" w:rsidDel="00B73561">
          <w:rPr>
            <w:rFonts w:ascii="Times New Roman" w:hAnsi="Times New Roman" w:cs="Times New Roman"/>
            <w:szCs w:val="20"/>
            <w:rPrChange w:id="188" w:author="Shin Jennifer" w:date="2022-10-28T21:13:00Z">
              <w:rPr/>
            </w:rPrChange>
          </w:rPr>
          <w:delText xml:space="preserve"> </w:delText>
        </w:r>
        <w:r w:rsidRPr="00B73561" w:rsidDel="00B73561">
          <w:rPr>
            <w:rFonts w:ascii="Times New Roman" w:hAnsi="Times New Roman" w:cs="Times New Roman"/>
            <w:szCs w:val="20"/>
            <w:rPrChange w:id="189" w:author="Shin Jennifer" w:date="2022-10-28T21:13:00Z">
              <w:rPr/>
            </w:rPrChange>
          </w:rPr>
          <w:delText>R</w:delText>
        </w:r>
      </w:del>
      <w:r w:rsidRPr="00B73561">
        <w:rPr>
          <w:rFonts w:ascii="Times New Roman" w:hAnsi="Times New Roman" w:cs="Times New Roman"/>
          <w:szCs w:val="20"/>
          <w:rPrChange w:id="190" w:author="Shin Jennifer" w:date="2022-10-28T21:13:00Z">
            <w:rPr/>
          </w:rPrChange>
        </w:rPr>
        <w:t>educed query time</w:t>
      </w:r>
      <w:r w:rsidR="00262385" w:rsidRPr="00B73561">
        <w:rPr>
          <w:rFonts w:ascii="Times New Roman" w:hAnsi="Times New Roman" w:cs="Times New Roman"/>
          <w:szCs w:val="20"/>
          <w:rPrChange w:id="191" w:author="Shin Jennifer" w:date="2022-10-28T21:13:00Z">
            <w:rPr/>
          </w:rPrChange>
        </w:rPr>
        <w:t>s</w:t>
      </w:r>
      <w:r w:rsidRPr="00B73561">
        <w:rPr>
          <w:rFonts w:ascii="Times New Roman" w:hAnsi="Times New Roman" w:cs="Times New Roman"/>
          <w:szCs w:val="20"/>
          <w:rPrChange w:id="192" w:author="Shin Jennifer" w:date="2022-10-28T21:13:00Z">
            <w:rPr/>
          </w:rPrChange>
        </w:rPr>
        <w:t xml:space="preserve"> to find address from 9 seconds to </w:t>
      </w:r>
      <w:del w:id="193" w:author="Shin Jennifer" w:date="2022-10-28T21:17:00Z">
        <w:r w:rsidRPr="00B73561" w:rsidDel="00B73561">
          <w:rPr>
            <w:rFonts w:ascii="Times New Roman" w:hAnsi="Times New Roman" w:cs="Times New Roman"/>
            <w:szCs w:val="20"/>
            <w:rPrChange w:id="194" w:author="Shin Jennifer" w:date="2022-10-28T21:13:00Z">
              <w:rPr/>
            </w:rPrChange>
          </w:rPr>
          <w:delText xml:space="preserve">less than </w:delText>
        </w:r>
      </w:del>
      <w:ins w:id="195" w:author="Shin Jennifer" w:date="2022-10-28T21:17:00Z">
        <w:r w:rsidR="00B73561">
          <w:rPr>
            <w:rFonts w:ascii="Times New Roman" w:hAnsi="Times New Roman" w:cs="Times New Roman"/>
            <w:szCs w:val="20"/>
          </w:rPr>
          <w:t>&lt;</w:t>
        </w:r>
      </w:ins>
      <w:r w:rsidRPr="00B73561">
        <w:rPr>
          <w:rFonts w:ascii="Times New Roman" w:hAnsi="Times New Roman" w:cs="Times New Roman"/>
          <w:szCs w:val="20"/>
          <w:rPrChange w:id="196" w:author="Shin Jennifer" w:date="2022-10-28T21:13:00Z">
            <w:rPr/>
          </w:rPrChange>
        </w:rPr>
        <w:t>1 second.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B73561" w:rsidRPr="00DA2CB5" w14:paraId="5E371961" w14:textId="77777777" w:rsidTr="00B73561">
        <w:tc>
          <w:tcPr>
            <w:tcW w:w="8500" w:type="dxa"/>
            <w:vAlign w:val="center"/>
          </w:tcPr>
          <w:p w14:paraId="4AFC4D02" w14:textId="77777777" w:rsidR="00B73561" w:rsidRDefault="00B73561" w:rsidP="00AD0C75">
            <w:pPr>
              <w:wordWrap/>
              <w:spacing w:line="240" w:lineRule="exact"/>
              <w:jc w:val="left"/>
              <w:rPr>
                <w:ins w:id="197" w:author="Shin Jennifer" w:date="2022-10-28T21:12:00Z"/>
                <w:rFonts w:ascii="Times New Roman" w:hAnsi="Times New Roman" w:cs="Times New Roman"/>
                <w:b/>
                <w:bCs/>
                <w:sz w:val="22"/>
              </w:rPr>
            </w:pPr>
          </w:p>
          <w:p w14:paraId="3B33FECF" w14:textId="68DEEB78" w:rsidR="00B73561" w:rsidRPr="00DA2CB5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proofErr w:type="spellStart"/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Y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uanta</w:t>
            </w:r>
            <w:proofErr w:type="spellEnd"/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Securities Co., Ltd (Dispatch Consultant)</w:t>
            </w:r>
          </w:p>
        </w:tc>
        <w:tc>
          <w:tcPr>
            <w:tcW w:w="2828" w:type="dxa"/>
            <w:vMerge w:val="restart"/>
            <w:vAlign w:val="center"/>
          </w:tcPr>
          <w:p w14:paraId="6B4C2464" w14:textId="77777777" w:rsidR="00B83583" w:rsidRDefault="00B83583" w:rsidP="00AD0C75">
            <w:pPr>
              <w:wordWrap/>
              <w:spacing w:line="240" w:lineRule="exact"/>
              <w:jc w:val="right"/>
              <w:rPr>
                <w:ins w:id="198" w:author="Shin Jennifer" w:date="2022-10-28T21:23:00Z"/>
                <w:rFonts w:ascii="Times New Roman" w:hAnsi="Times New Roman" w:cs="Times New Roman"/>
                <w:b/>
                <w:bCs/>
                <w:sz w:val="22"/>
              </w:rPr>
            </w:pPr>
          </w:p>
          <w:p w14:paraId="52A776BD" w14:textId="4CF19774" w:rsidR="00B73561" w:rsidRPr="00DA2CB5" w:rsidRDefault="00B73561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eoul, Korea</w:t>
            </w:r>
          </w:p>
          <w:p w14:paraId="54C32A35" w14:textId="47E5C918" w:rsidR="00B73561" w:rsidRPr="00B83583" w:rsidRDefault="00B73561" w:rsidP="00AD0C75">
            <w:pPr>
              <w:spacing w:line="240" w:lineRule="exact"/>
              <w:jc w:val="right"/>
              <w:rPr>
                <w:rFonts w:ascii="Times New Roman" w:hAnsi="Times New Roman" w:cs="Times New Roman"/>
                <w:sz w:val="22"/>
                <w:rPrChange w:id="199" w:author="Shin Jennifer" w:date="2022-10-28T21:23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</w:pPr>
            <w:r w:rsidRPr="00B83583">
              <w:rPr>
                <w:rFonts w:ascii="Times New Roman" w:hAnsi="Times New Roman" w:cs="Times New Roman" w:hint="eastAsia"/>
                <w:sz w:val="22"/>
                <w:rPrChange w:id="200" w:author="Shin Jennifer" w:date="2022-10-28T21:23:00Z">
                  <w:rPr>
                    <w:rFonts w:ascii="Times New Roman" w:hAnsi="Times New Roman" w:cs="Times New Roman" w:hint="eastAsia"/>
                    <w:b/>
                    <w:bCs/>
                    <w:sz w:val="22"/>
                  </w:rPr>
                </w:rPrChange>
              </w:rPr>
              <w:t>F</w:t>
            </w:r>
            <w:r w:rsidRPr="00B83583">
              <w:rPr>
                <w:rFonts w:ascii="Times New Roman" w:hAnsi="Times New Roman" w:cs="Times New Roman"/>
                <w:sz w:val="22"/>
                <w:rPrChange w:id="201" w:author="Shin Jennifer" w:date="2022-10-28T21:23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>eb. 202</w:t>
            </w:r>
            <w:ins w:id="202" w:author="Shin Jennifer" w:date="2022-10-28T21:18:00Z">
              <w:r w:rsidR="001641D3" w:rsidRPr="00B83583">
                <w:rPr>
                  <w:rFonts w:ascii="Times New Roman" w:hAnsi="Times New Roman" w:cs="Times New Roman"/>
                  <w:sz w:val="22"/>
                  <w:rPrChange w:id="203" w:author="Shin Jennifer" w:date="2022-10-28T21:23:00Z">
                    <w:rPr>
                      <w:rFonts w:ascii="Times New Roman" w:hAnsi="Times New Roman" w:cs="Times New Roman"/>
                      <w:b/>
                      <w:bCs/>
                      <w:sz w:val="22"/>
                    </w:rPr>
                  </w:rPrChange>
                </w:rPr>
                <w:t>1</w:t>
              </w:r>
            </w:ins>
            <w:del w:id="204" w:author="Shin Jennifer" w:date="2022-10-28T21:18:00Z">
              <w:r w:rsidRPr="00B83583" w:rsidDel="001641D3">
                <w:rPr>
                  <w:rFonts w:ascii="Times New Roman" w:hAnsi="Times New Roman" w:cs="Times New Roman"/>
                  <w:sz w:val="22"/>
                  <w:rPrChange w:id="205" w:author="Shin Jennifer" w:date="2022-10-28T21:23:00Z">
                    <w:rPr>
                      <w:rFonts w:ascii="Times New Roman" w:hAnsi="Times New Roman" w:cs="Times New Roman"/>
                      <w:b/>
                      <w:bCs/>
                      <w:sz w:val="22"/>
                    </w:rPr>
                  </w:rPrChange>
                </w:rPr>
                <w:delText>2</w:delText>
              </w:r>
            </w:del>
            <w:r w:rsidRPr="00B83583">
              <w:rPr>
                <w:rFonts w:ascii="Times New Roman" w:hAnsi="Times New Roman" w:cs="Times New Roman"/>
                <w:sz w:val="22"/>
                <w:rPrChange w:id="206" w:author="Shin Jennifer" w:date="2022-10-28T21:23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 xml:space="preserve"> – Apr. 202</w:t>
            </w:r>
            <w:ins w:id="207" w:author="Shin Jennifer" w:date="2022-10-28T21:18:00Z">
              <w:r w:rsidR="001641D3" w:rsidRPr="00B83583">
                <w:rPr>
                  <w:rFonts w:ascii="Times New Roman" w:hAnsi="Times New Roman" w:cs="Times New Roman"/>
                  <w:sz w:val="22"/>
                  <w:rPrChange w:id="208" w:author="Shin Jennifer" w:date="2022-10-28T21:23:00Z">
                    <w:rPr>
                      <w:rFonts w:ascii="Times New Roman" w:hAnsi="Times New Roman" w:cs="Times New Roman"/>
                      <w:b/>
                      <w:bCs/>
                      <w:sz w:val="22"/>
                    </w:rPr>
                  </w:rPrChange>
                </w:rPr>
                <w:t>1</w:t>
              </w:r>
            </w:ins>
            <w:del w:id="209" w:author="Shin Jennifer" w:date="2022-10-28T21:18:00Z">
              <w:r w:rsidRPr="00B83583" w:rsidDel="001641D3">
                <w:rPr>
                  <w:rFonts w:ascii="Times New Roman" w:hAnsi="Times New Roman" w:cs="Times New Roman"/>
                  <w:sz w:val="22"/>
                  <w:rPrChange w:id="210" w:author="Shin Jennifer" w:date="2022-10-28T21:23:00Z">
                    <w:rPr>
                      <w:rFonts w:ascii="Times New Roman" w:hAnsi="Times New Roman" w:cs="Times New Roman"/>
                      <w:b/>
                      <w:bCs/>
                      <w:sz w:val="22"/>
                    </w:rPr>
                  </w:rPrChange>
                </w:rPr>
                <w:delText>2</w:delText>
              </w:r>
            </w:del>
          </w:p>
        </w:tc>
      </w:tr>
      <w:tr w:rsidR="00B73561" w:rsidRPr="00B83583" w14:paraId="229E5890" w14:textId="77777777" w:rsidTr="00B73561">
        <w:tc>
          <w:tcPr>
            <w:tcW w:w="8500" w:type="dxa"/>
            <w:vAlign w:val="center"/>
          </w:tcPr>
          <w:p w14:paraId="274F07C3" w14:textId="29E69C88" w:rsidR="00B73561" w:rsidRPr="00B83583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  <w:rPrChange w:id="211" w:author="Shin Jennifer" w:date="2022-10-28T21:23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</w:pPr>
            <w:r w:rsidRPr="00B83583">
              <w:rPr>
                <w:rFonts w:ascii="Times New Roman" w:hAnsi="Times New Roman" w:cs="Times New Roman"/>
                <w:i/>
                <w:iCs/>
                <w:sz w:val="22"/>
                <w:rPrChange w:id="212" w:author="Shin Jennifer" w:date="2022-10-28T21:23:00Z">
                  <w:rPr>
                    <w:rFonts w:ascii="Times New Roman" w:hAnsi="Times New Roman" w:cs="Times New Roman"/>
                    <w:b/>
                    <w:bCs/>
                    <w:i/>
                    <w:iCs/>
                    <w:sz w:val="22"/>
                  </w:rPr>
                </w:rPrChange>
              </w:rPr>
              <w:t>Software Engineer</w:t>
            </w:r>
          </w:p>
        </w:tc>
        <w:tc>
          <w:tcPr>
            <w:tcW w:w="2828" w:type="dxa"/>
            <w:vMerge/>
            <w:vAlign w:val="center"/>
          </w:tcPr>
          <w:p w14:paraId="1DE984F4" w14:textId="72AF85A8" w:rsidR="00B73561" w:rsidRPr="00B83583" w:rsidRDefault="00B73561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  <w:rPrChange w:id="213" w:author="Shin Jennifer" w:date="2022-10-28T21:23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</w:pPr>
          </w:p>
        </w:tc>
      </w:tr>
    </w:tbl>
    <w:p w14:paraId="68888FB1" w14:textId="77777777" w:rsidR="002400F7" w:rsidRPr="00B73561" w:rsidRDefault="002400F7" w:rsidP="00B73561">
      <w:pPr>
        <w:pStyle w:val="ListParagraph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  <w:rPrChange w:id="214" w:author="Shin Jennifer" w:date="2022-10-28T21:13:00Z">
            <w:rPr/>
          </w:rPrChange>
        </w:rPr>
        <w:pPrChange w:id="215" w:author="Shin Jennifer" w:date="2022-10-28T21:13:00Z">
          <w:pPr>
            <w:wordWrap/>
            <w:spacing w:after="0" w:line="240" w:lineRule="exact"/>
            <w:jc w:val="left"/>
          </w:pPr>
        </w:pPrChange>
      </w:pPr>
      <w:del w:id="216" w:author="Shin Jennifer" w:date="2022-10-28T21:14:00Z">
        <w:r w:rsidRPr="00B73561" w:rsidDel="00B73561">
          <w:rPr>
            <w:rFonts w:ascii="Times New Roman" w:hAnsi="Times New Roman" w:cs="Times New Roman"/>
            <w:szCs w:val="20"/>
            <w:rPrChange w:id="217" w:author="Shin Jennifer" w:date="2022-10-28T21:13:00Z">
              <w:rPr/>
            </w:rPrChange>
          </w:rPr>
          <w:delText xml:space="preserve">∙ </w:delText>
        </w:r>
      </w:del>
      <w:r w:rsidRPr="00B73561">
        <w:rPr>
          <w:rFonts w:ascii="Times New Roman" w:hAnsi="Times New Roman" w:cs="Times New Roman"/>
          <w:szCs w:val="20"/>
          <w:rPrChange w:id="218" w:author="Shin Jennifer" w:date="2022-10-28T21:13:00Z">
            <w:rPr/>
          </w:rPrChange>
        </w:rPr>
        <w:t xml:space="preserve">Participated in the project to upgrade java framework in </w:t>
      </w:r>
      <w:proofErr w:type="spellStart"/>
      <w:r w:rsidRPr="00B73561">
        <w:rPr>
          <w:rFonts w:ascii="Times New Roman" w:hAnsi="Times New Roman" w:cs="Times New Roman"/>
          <w:szCs w:val="20"/>
          <w:rPrChange w:id="219" w:author="Shin Jennifer" w:date="2022-10-28T21:13:00Z">
            <w:rPr/>
          </w:rPrChange>
        </w:rPr>
        <w:t>Yuanta’s</w:t>
      </w:r>
      <w:proofErr w:type="spellEnd"/>
      <w:r w:rsidRPr="00B73561">
        <w:rPr>
          <w:rFonts w:ascii="Times New Roman" w:hAnsi="Times New Roman" w:cs="Times New Roman"/>
          <w:szCs w:val="20"/>
          <w:rPrChange w:id="220" w:author="Shin Jennifer" w:date="2022-10-28T21:13:00Z">
            <w:rPr/>
          </w:rPrChange>
        </w:rPr>
        <w:t xml:space="preserve"> middleware system.</w:t>
      </w:r>
    </w:p>
    <w:p w14:paraId="59FD61F9" w14:textId="77777777" w:rsidR="002400F7" w:rsidRPr="00B73561" w:rsidRDefault="002400F7" w:rsidP="00B73561">
      <w:pPr>
        <w:pStyle w:val="ListParagraph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  <w:rPrChange w:id="221" w:author="Shin Jennifer" w:date="2022-10-28T21:13:00Z">
            <w:rPr/>
          </w:rPrChange>
        </w:rPr>
        <w:pPrChange w:id="222" w:author="Shin Jennifer" w:date="2022-10-28T21:13:00Z">
          <w:pPr>
            <w:wordWrap/>
            <w:spacing w:after="0" w:line="240" w:lineRule="exact"/>
            <w:jc w:val="left"/>
          </w:pPr>
        </w:pPrChange>
      </w:pPr>
      <w:del w:id="223" w:author="Shin Jennifer" w:date="2022-10-28T21:14:00Z">
        <w:r w:rsidRPr="00B73561" w:rsidDel="00B73561">
          <w:rPr>
            <w:rFonts w:ascii="Times New Roman" w:hAnsi="Times New Roman" w:cs="Times New Roman"/>
            <w:szCs w:val="20"/>
            <w:rPrChange w:id="224" w:author="Shin Jennifer" w:date="2022-10-28T21:13:00Z">
              <w:rPr/>
            </w:rPrChange>
          </w:rPr>
          <w:delText xml:space="preserve">∙ </w:delText>
        </w:r>
      </w:del>
      <w:r w:rsidRPr="00B73561">
        <w:rPr>
          <w:rFonts w:ascii="Times New Roman" w:hAnsi="Times New Roman" w:cs="Times New Roman"/>
          <w:szCs w:val="20"/>
          <w:rPrChange w:id="225" w:author="Shin Jennifer" w:date="2022-10-28T21:13:00Z">
            <w:rPr/>
          </w:rPrChange>
        </w:rPr>
        <w:t>Decomposed the java framework and drew a functional processing flow diagram and detailed description documents using MS Office.</w:t>
      </w:r>
    </w:p>
    <w:p w14:paraId="68A48424" w14:textId="56FD332D" w:rsidR="002400F7" w:rsidRPr="00B73561" w:rsidRDefault="002400F7" w:rsidP="00B73561">
      <w:pPr>
        <w:pStyle w:val="ListParagraph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  <w:rPrChange w:id="226" w:author="Shin Jennifer" w:date="2022-10-28T21:13:00Z">
            <w:rPr/>
          </w:rPrChange>
        </w:rPr>
        <w:pPrChange w:id="227" w:author="Shin Jennifer" w:date="2022-10-28T21:13:00Z">
          <w:pPr>
            <w:wordWrap/>
            <w:spacing w:after="0" w:line="240" w:lineRule="exact"/>
            <w:jc w:val="left"/>
          </w:pPr>
        </w:pPrChange>
      </w:pPr>
      <w:del w:id="228" w:author="Shin Jennifer" w:date="2022-10-28T21:14:00Z">
        <w:r w:rsidRPr="00B73561" w:rsidDel="00B73561">
          <w:rPr>
            <w:rFonts w:ascii="Times New Roman" w:hAnsi="Times New Roman" w:cs="Times New Roman"/>
            <w:szCs w:val="20"/>
            <w:rPrChange w:id="229" w:author="Shin Jennifer" w:date="2022-10-28T21:13:00Z">
              <w:rPr/>
            </w:rPrChange>
          </w:rPr>
          <w:delText xml:space="preserve">∙ </w:delText>
        </w:r>
      </w:del>
      <w:r w:rsidRPr="00B73561">
        <w:rPr>
          <w:rFonts w:ascii="Times New Roman" w:hAnsi="Times New Roman" w:cs="Times New Roman"/>
          <w:szCs w:val="20"/>
          <w:rPrChange w:id="230" w:author="Shin Jennifer" w:date="2022-10-28T21:13:00Z">
            <w:rPr/>
          </w:rPrChange>
        </w:rPr>
        <w:t xml:space="preserve">Upgraded java to ver. 8 using </w:t>
      </w:r>
      <w:ins w:id="231" w:author="Shin Jennifer" w:date="2022-10-28T21:17:00Z">
        <w:r w:rsidR="001641D3">
          <w:rPr>
            <w:rFonts w:ascii="Times New Roman" w:hAnsi="Times New Roman" w:cs="Times New Roman"/>
            <w:szCs w:val="20"/>
          </w:rPr>
          <w:t>E</w:t>
        </w:r>
      </w:ins>
      <w:del w:id="232" w:author="Shin Jennifer" w:date="2022-10-28T21:17:00Z">
        <w:r w:rsidRPr="00B73561" w:rsidDel="001641D3">
          <w:rPr>
            <w:rFonts w:ascii="Times New Roman" w:hAnsi="Times New Roman" w:cs="Times New Roman"/>
            <w:szCs w:val="20"/>
            <w:rPrChange w:id="233" w:author="Shin Jennifer" w:date="2022-10-28T21:13:00Z">
              <w:rPr/>
            </w:rPrChange>
          </w:rPr>
          <w:delText>e</w:delText>
        </w:r>
      </w:del>
      <w:r w:rsidRPr="00B73561">
        <w:rPr>
          <w:rFonts w:ascii="Times New Roman" w:hAnsi="Times New Roman" w:cs="Times New Roman"/>
          <w:szCs w:val="20"/>
          <w:rPrChange w:id="234" w:author="Shin Jennifer" w:date="2022-10-28T21:13:00Z">
            <w:rPr/>
          </w:rPrChange>
        </w:rPr>
        <w:t>clipse; tested the java framework and fixed errors during the test.</w:t>
      </w:r>
    </w:p>
    <w:p w14:paraId="4868EB83" w14:textId="3278FADE" w:rsidR="00454836" w:rsidRPr="00B73561" w:rsidRDefault="002400F7" w:rsidP="00B73561">
      <w:pPr>
        <w:pStyle w:val="ListParagraph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Times New Roman" w:hAnsi="Times New Roman" w:cs="Times New Roman"/>
          <w:szCs w:val="20"/>
          <w:rPrChange w:id="235" w:author="Shin Jennifer" w:date="2022-10-28T21:13:00Z">
            <w:rPr/>
          </w:rPrChange>
        </w:rPr>
        <w:pPrChange w:id="236" w:author="Shin Jennifer" w:date="2022-10-28T21:13:00Z">
          <w:pPr>
            <w:wordWrap/>
            <w:spacing w:after="0" w:line="240" w:lineRule="exact"/>
          </w:pPr>
        </w:pPrChange>
      </w:pPr>
      <w:del w:id="237" w:author="Shin Jennifer" w:date="2022-10-28T21:14:00Z">
        <w:r w:rsidRPr="00B73561" w:rsidDel="00B73561">
          <w:rPr>
            <w:rFonts w:ascii="Times New Roman" w:hAnsi="Times New Roman" w:cs="Times New Roman"/>
            <w:szCs w:val="20"/>
            <w:rPrChange w:id="238" w:author="Shin Jennifer" w:date="2022-10-28T21:13:00Z">
              <w:rPr/>
            </w:rPrChange>
          </w:rPr>
          <w:delText xml:space="preserve">∙ </w:delText>
        </w:r>
      </w:del>
      <w:r w:rsidRPr="00B73561">
        <w:rPr>
          <w:rFonts w:ascii="Times New Roman" w:hAnsi="Times New Roman" w:cs="Times New Roman"/>
          <w:szCs w:val="20"/>
          <w:rPrChange w:id="239" w:author="Shin Jennifer" w:date="2022-10-28T21:13:00Z">
            <w:rPr/>
          </w:rPrChange>
        </w:rPr>
        <w:t xml:space="preserve">Achieved 75% decrease in the compilation time by developing options to compile only edited or added sources and </w:t>
      </w:r>
      <w:commentRangeStart w:id="240"/>
      <w:commentRangeStart w:id="241"/>
      <w:r w:rsidRPr="00B73561">
        <w:rPr>
          <w:rFonts w:ascii="Times New Roman" w:hAnsi="Times New Roman" w:cs="Times New Roman"/>
          <w:szCs w:val="20"/>
          <w:rPrChange w:id="242" w:author="Shin Jennifer" w:date="2022-10-28T21:13:00Z">
            <w:rPr/>
          </w:rPrChange>
        </w:rPr>
        <w:t xml:space="preserve">commit </w:t>
      </w:r>
      <w:commentRangeEnd w:id="240"/>
      <w:r>
        <w:rPr>
          <w:rStyle w:val="CommentReference"/>
        </w:rPr>
        <w:commentReference w:id="240"/>
      </w:r>
      <w:commentRangeEnd w:id="241"/>
      <w:r w:rsidR="007E6BDD">
        <w:rPr>
          <w:rStyle w:val="CommentReference"/>
        </w:rPr>
        <w:commentReference w:id="241"/>
      </w:r>
      <w:r w:rsidRPr="00B73561">
        <w:rPr>
          <w:rFonts w:ascii="Times New Roman" w:hAnsi="Times New Roman" w:cs="Times New Roman"/>
          <w:szCs w:val="20"/>
          <w:rPrChange w:id="243" w:author="Shin Jennifer" w:date="2022-10-28T21:13:00Z">
            <w:rPr/>
          </w:rPrChange>
        </w:rPr>
        <w:t>them to the SCM (Software Configuration Management) system.</w:t>
      </w:r>
    </w:p>
    <w:p w14:paraId="0C05D653" w14:textId="77777777" w:rsidR="00203ACC" w:rsidRPr="00B73561" w:rsidRDefault="00203ACC" w:rsidP="000C55F0">
      <w:pPr>
        <w:wordWrap/>
        <w:spacing w:after="0" w:line="240" w:lineRule="exact"/>
        <w:rPr>
          <w:rFonts w:ascii="Times New Roman" w:hAnsi="Times New Roman" w:cs="Times New Roman"/>
          <w:b/>
          <w:bCs/>
          <w:sz w:val="18"/>
          <w:szCs w:val="18"/>
        </w:rPr>
      </w:pPr>
    </w:p>
    <w:p w14:paraId="4990E16F" w14:textId="77777777" w:rsidR="00D84C7B" w:rsidRDefault="00D84C7B" w:rsidP="00D84C7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 w:rsidRPr="00AD0C75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3402"/>
        <w:gridCol w:w="2828"/>
      </w:tblGrid>
      <w:tr w:rsidR="00D84C7B" w:rsidRPr="00DA2CB5" w14:paraId="5EF2661F" w14:textId="77777777" w:rsidTr="00B73561">
        <w:tc>
          <w:tcPr>
            <w:tcW w:w="5098" w:type="dxa"/>
            <w:vAlign w:val="center"/>
          </w:tcPr>
          <w:p w14:paraId="6C179D0D" w14:textId="44E426A0" w:rsidR="00D84C7B" w:rsidRPr="00DA2CB5" w:rsidRDefault="00D84C7B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del w:id="244" w:author="Shin Jennifer" w:date="2022-10-28T21:18:00Z">
              <w:r w:rsidRPr="00DA2CB5" w:rsidDel="001641D3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delText>S</w:delText>
              </w:r>
              <w:r w:rsidRPr="00DA2CB5" w:rsidDel="001641D3">
                <w:rPr>
                  <w:rFonts w:ascii="Times New Roman" w:hAnsi="Times New Roman" w:cs="Times New Roman"/>
                  <w:b/>
                  <w:bCs/>
                  <w:sz w:val="22"/>
                </w:rPr>
                <w:delText>eoul, Republic of Korea</w:delText>
              </w:r>
            </w:del>
            <w:proofErr w:type="spellStart"/>
            <w:ins w:id="245" w:author="Shin Jennifer" w:date="2022-10-28T21:18:00Z">
              <w:r w:rsidR="001641D3">
                <w:rPr>
                  <w:rFonts w:ascii="Times New Roman" w:hAnsi="Times New Roman" w:cs="Times New Roman"/>
                  <w:b/>
                  <w:bCs/>
                  <w:sz w:val="22"/>
                </w:rPr>
                <w:t>Hansung</w:t>
              </w:r>
              <w:proofErr w:type="spellEnd"/>
              <w:r w:rsidR="001641D3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University</w:t>
              </w:r>
            </w:ins>
          </w:p>
        </w:tc>
        <w:tc>
          <w:tcPr>
            <w:tcW w:w="3402" w:type="dxa"/>
            <w:vAlign w:val="center"/>
          </w:tcPr>
          <w:p w14:paraId="60F0DE40" w14:textId="2DC1E25A" w:rsidR="00D84C7B" w:rsidRPr="00DA2CB5" w:rsidRDefault="00D84C7B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del w:id="246" w:author="Shin Jennifer" w:date="2022-10-28T21:19:00Z">
              <w:r w:rsidRPr="00DA2CB5" w:rsidDel="001641D3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delText>H</w:delText>
              </w:r>
              <w:r w:rsidRPr="00DA2CB5" w:rsidDel="001641D3">
                <w:rPr>
                  <w:rFonts w:ascii="Times New Roman" w:hAnsi="Times New Roman" w:cs="Times New Roman"/>
                  <w:b/>
                  <w:bCs/>
                  <w:sz w:val="22"/>
                </w:rPr>
                <w:delText>ansung University</w:delText>
              </w:r>
            </w:del>
          </w:p>
        </w:tc>
        <w:tc>
          <w:tcPr>
            <w:tcW w:w="2828" w:type="dxa"/>
            <w:vAlign w:val="center"/>
          </w:tcPr>
          <w:p w14:paraId="138B380F" w14:textId="3BC66C9E" w:rsidR="00D84C7B" w:rsidRPr="00DA2CB5" w:rsidRDefault="001641D3" w:rsidP="001641D3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247" w:author="Shin Jennifer" w:date="2022-10-28T21:19:00Z">
                <w:pPr>
                  <w:wordWrap/>
                  <w:spacing w:line="240" w:lineRule="exact"/>
                  <w:jc w:val="right"/>
                </w:pPr>
              </w:pPrChange>
            </w:pPr>
            <w:ins w:id="248" w:author="Shin Jennifer" w:date="2022-10-28T21:19:00Z"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 </w:t>
              </w:r>
            </w:ins>
            <w:del w:id="249" w:author="Shin Jennifer" w:date="2022-10-28T21:19:00Z">
              <w:r w:rsidR="00D84C7B" w:rsidRPr="00DA2CB5" w:rsidDel="001641D3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delText>M</w:delText>
              </w:r>
              <w:r w:rsidR="00D84C7B" w:rsidRPr="00DA2CB5" w:rsidDel="001641D3">
                <w:rPr>
                  <w:rFonts w:ascii="Times New Roman" w:hAnsi="Times New Roman" w:cs="Times New Roman"/>
                  <w:b/>
                  <w:bCs/>
                  <w:sz w:val="22"/>
                </w:rPr>
                <w:delText>ar</w:delText>
              </w:r>
              <w:r w:rsidR="00D84C7B" w:rsidDel="001641D3">
                <w:rPr>
                  <w:rFonts w:ascii="Times New Roman" w:hAnsi="Times New Roman" w:cs="Times New Roman"/>
                  <w:b/>
                  <w:bCs/>
                  <w:sz w:val="22"/>
                </w:rPr>
                <w:delText>.</w:delText>
              </w:r>
              <w:r w:rsidR="00D84C7B" w:rsidRPr="00DA2CB5" w:rsidDel="001641D3">
                <w:rPr>
                  <w:rFonts w:ascii="Times New Roman" w:hAnsi="Times New Roman" w:cs="Times New Roman"/>
                  <w:b/>
                  <w:bCs/>
                  <w:sz w:val="22"/>
                </w:rPr>
                <w:delText xml:space="preserve"> 2015 </w:delText>
              </w:r>
              <w:r w:rsidR="00D84C7B" w:rsidDel="001641D3">
                <w:rPr>
                  <w:rFonts w:ascii="Times New Roman" w:hAnsi="Times New Roman" w:cs="Times New Roman"/>
                  <w:b/>
                  <w:bCs/>
                  <w:sz w:val="22"/>
                </w:rPr>
                <w:delText>–</w:delText>
              </w:r>
              <w:r w:rsidR="00D84C7B" w:rsidRPr="00DA2CB5" w:rsidDel="001641D3">
                <w:rPr>
                  <w:rFonts w:ascii="Times New Roman" w:hAnsi="Times New Roman" w:cs="Times New Roman"/>
                  <w:b/>
                  <w:bCs/>
                  <w:sz w:val="22"/>
                </w:rPr>
                <w:delText xml:space="preserve"> Feb</w:delText>
              </w:r>
              <w:r w:rsidR="00D84C7B" w:rsidDel="001641D3">
                <w:rPr>
                  <w:rFonts w:ascii="Times New Roman" w:hAnsi="Times New Roman" w:cs="Times New Roman"/>
                  <w:b/>
                  <w:bCs/>
                  <w:sz w:val="22"/>
                </w:rPr>
                <w:delText>.</w:delText>
              </w:r>
              <w:r w:rsidR="00D84C7B" w:rsidRPr="00DA2CB5" w:rsidDel="001641D3">
                <w:rPr>
                  <w:rFonts w:ascii="Times New Roman" w:hAnsi="Times New Roman" w:cs="Times New Roman"/>
                  <w:b/>
                  <w:bCs/>
                  <w:sz w:val="22"/>
                </w:rPr>
                <w:delText xml:space="preserve"> 2022</w:delText>
              </w:r>
            </w:del>
            <w:ins w:id="250" w:author="Shin Jennifer" w:date="2022-10-28T21:19:00Z"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Seoul, Korea</w:t>
              </w:r>
            </w:ins>
          </w:p>
        </w:tc>
      </w:tr>
    </w:tbl>
    <w:p w14:paraId="1444A8D4" w14:textId="0DCBE03F" w:rsidR="00D84C7B" w:rsidRDefault="00D84C7B" w:rsidP="001641D3">
      <w:pPr>
        <w:wordWrap/>
        <w:spacing w:after="0" w:line="240" w:lineRule="exact"/>
        <w:ind w:firstLineChars="50" w:firstLine="100"/>
        <w:rPr>
          <w:rFonts w:ascii="Times New Roman" w:hAnsi="Times New Roman" w:cs="Times New Roman"/>
          <w:b/>
          <w:bCs/>
          <w:sz w:val="24"/>
          <w:szCs w:val="24"/>
        </w:rPr>
        <w:pPrChange w:id="251" w:author="Shin Jennifer" w:date="2022-10-28T21:19:00Z">
          <w:pPr>
            <w:wordWrap/>
            <w:spacing w:after="0" w:line="240" w:lineRule="exact"/>
          </w:pPr>
        </w:pPrChange>
      </w:pPr>
      <w:del w:id="252" w:author="Shin Jennifer" w:date="2022-10-28T21:14:00Z">
        <w:r w:rsidRPr="001641D3" w:rsidDel="00B73561">
          <w:rPr>
            <w:rFonts w:ascii="Times New Roman" w:hAnsi="Times New Roman" w:cs="Times New Roman"/>
            <w:i/>
            <w:iCs/>
            <w:szCs w:val="20"/>
            <w:rPrChange w:id="253" w:author="Shin Jennifer" w:date="2022-10-28T21:19:00Z">
              <w:rPr>
                <w:rFonts w:ascii="Times New Roman" w:hAnsi="Times New Roman" w:cs="Times New Roman"/>
                <w:szCs w:val="20"/>
              </w:rPr>
            </w:rPrChange>
          </w:rPr>
          <w:delText xml:space="preserve">∙ </w:delText>
        </w:r>
      </w:del>
      <w:r w:rsidRPr="001641D3">
        <w:rPr>
          <w:rFonts w:ascii="Times New Roman" w:hAnsi="Times New Roman" w:cs="Times New Roman"/>
          <w:i/>
          <w:iCs/>
          <w:szCs w:val="20"/>
          <w:rPrChange w:id="254" w:author="Shin Jennifer" w:date="2022-10-28T21:19:00Z">
            <w:rPr>
              <w:rFonts w:ascii="Times New Roman" w:hAnsi="Times New Roman" w:cs="Times New Roman"/>
              <w:szCs w:val="20"/>
            </w:rPr>
          </w:rPrChange>
        </w:rPr>
        <w:t>Bachelor</w:t>
      </w:r>
      <w:del w:id="255" w:author="Shin Jennifer" w:date="2022-10-28T21:19:00Z">
        <w:r w:rsidRPr="001641D3" w:rsidDel="001641D3">
          <w:rPr>
            <w:rFonts w:ascii="Times New Roman" w:hAnsi="Times New Roman" w:cs="Times New Roman"/>
            <w:i/>
            <w:iCs/>
            <w:szCs w:val="20"/>
            <w:rPrChange w:id="256" w:author="Shin Jennifer" w:date="2022-10-28T21:19:00Z">
              <w:rPr>
                <w:rFonts w:ascii="Times New Roman" w:hAnsi="Times New Roman" w:cs="Times New Roman"/>
                <w:szCs w:val="20"/>
              </w:rPr>
            </w:rPrChange>
          </w:rPr>
          <w:delText>’s</w:delText>
        </w:r>
      </w:del>
      <w:r w:rsidRPr="001641D3">
        <w:rPr>
          <w:rFonts w:ascii="Times New Roman" w:hAnsi="Times New Roman" w:cs="Times New Roman"/>
          <w:i/>
          <w:iCs/>
          <w:szCs w:val="20"/>
          <w:rPrChange w:id="257" w:author="Shin Jennifer" w:date="2022-10-28T21:19:00Z">
            <w:rPr>
              <w:rFonts w:ascii="Times New Roman" w:hAnsi="Times New Roman" w:cs="Times New Roman"/>
              <w:szCs w:val="20"/>
            </w:rPr>
          </w:rPrChange>
        </w:rPr>
        <w:t xml:space="preserve"> </w:t>
      </w:r>
      <w:del w:id="258" w:author="Shin Jennifer" w:date="2022-10-28T21:19:00Z">
        <w:r w:rsidRPr="001641D3" w:rsidDel="001641D3">
          <w:rPr>
            <w:rFonts w:ascii="Times New Roman" w:hAnsi="Times New Roman" w:cs="Times New Roman"/>
            <w:i/>
            <w:iCs/>
            <w:szCs w:val="20"/>
            <w:rPrChange w:id="259" w:author="Shin Jennifer" w:date="2022-10-28T21:19:00Z">
              <w:rPr>
                <w:rFonts w:ascii="Times New Roman" w:hAnsi="Times New Roman" w:cs="Times New Roman"/>
                <w:szCs w:val="20"/>
              </w:rPr>
            </w:rPrChange>
          </w:rPr>
          <w:delText xml:space="preserve">Degree </w:delText>
        </w:r>
      </w:del>
      <w:r w:rsidRPr="001641D3">
        <w:rPr>
          <w:rFonts w:ascii="Times New Roman" w:hAnsi="Times New Roman" w:cs="Times New Roman"/>
          <w:i/>
          <w:iCs/>
          <w:szCs w:val="20"/>
          <w:rPrChange w:id="260" w:author="Shin Jennifer" w:date="2022-10-28T21:19:00Z">
            <w:rPr>
              <w:rFonts w:ascii="Times New Roman" w:hAnsi="Times New Roman" w:cs="Times New Roman"/>
              <w:szCs w:val="20"/>
            </w:rPr>
          </w:rPrChange>
        </w:rPr>
        <w:t xml:space="preserve">of IT Convergence Engineering </w:t>
      </w:r>
      <w:r w:rsidRPr="006E5518">
        <w:rPr>
          <w:rFonts w:ascii="Times New Roman" w:hAnsi="Times New Roman" w:cs="Times New Roman"/>
          <w:szCs w:val="20"/>
        </w:rPr>
        <w:t xml:space="preserve">– Major </w:t>
      </w:r>
      <w:del w:id="261" w:author="Shin Jennifer" w:date="2022-10-28T21:19:00Z">
        <w:r w:rsidRPr="006E5518" w:rsidDel="001641D3">
          <w:rPr>
            <w:rFonts w:ascii="Times New Roman" w:hAnsi="Times New Roman" w:cs="Times New Roman"/>
            <w:szCs w:val="20"/>
          </w:rPr>
          <w:delText xml:space="preserve">of </w:delText>
        </w:r>
      </w:del>
      <w:ins w:id="262" w:author="Shin Jennifer" w:date="2022-10-28T21:19:00Z">
        <w:r w:rsidR="001641D3">
          <w:rPr>
            <w:rFonts w:ascii="Times New Roman" w:hAnsi="Times New Roman" w:cs="Times New Roman"/>
            <w:szCs w:val="20"/>
          </w:rPr>
          <w:t>in</w:t>
        </w:r>
        <w:r w:rsidR="001641D3" w:rsidRPr="006E5518">
          <w:rPr>
            <w:rFonts w:ascii="Times New Roman" w:hAnsi="Times New Roman" w:cs="Times New Roman"/>
            <w:szCs w:val="20"/>
          </w:rPr>
          <w:t xml:space="preserve"> </w:t>
        </w:r>
      </w:ins>
      <w:r w:rsidRPr="006E5518">
        <w:rPr>
          <w:rFonts w:ascii="Times New Roman" w:hAnsi="Times New Roman" w:cs="Times New Roman"/>
          <w:szCs w:val="20"/>
        </w:rPr>
        <w:t>Intelligent Systems</w:t>
      </w:r>
      <w:ins w:id="263" w:author="Shin Jennifer" w:date="2022-10-28T21:19:00Z">
        <w:r w:rsidR="001641D3">
          <w:rPr>
            <w:rFonts w:ascii="Times New Roman" w:hAnsi="Times New Roman" w:cs="Times New Roman"/>
            <w:szCs w:val="20"/>
          </w:rPr>
          <w:tab/>
        </w:r>
        <w:r w:rsidR="001641D3">
          <w:rPr>
            <w:rFonts w:ascii="Times New Roman" w:hAnsi="Times New Roman" w:cs="Times New Roman"/>
            <w:szCs w:val="20"/>
          </w:rPr>
          <w:tab/>
        </w:r>
        <w:r w:rsidR="001641D3">
          <w:rPr>
            <w:rFonts w:ascii="Times New Roman" w:hAnsi="Times New Roman" w:cs="Times New Roman"/>
            <w:szCs w:val="20"/>
          </w:rPr>
          <w:tab/>
          <w:t xml:space="preserve">     </w:t>
        </w:r>
        <w:r w:rsidR="001641D3">
          <w:rPr>
            <w:rFonts w:ascii="Times New Roman" w:hAnsi="Times New Roman" w:cs="Times New Roman"/>
            <w:szCs w:val="20"/>
          </w:rPr>
          <w:tab/>
          <w:t xml:space="preserve">     </w:t>
        </w:r>
        <w:r w:rsidR="001641D3" w:rsidRPr="001641D3">
          <w:rPr>
            <w:rFonts w:ascii="Times New Roman" w:hAnsi="Times New Roman" w:cs="Times New Roman" w:hint="eastAsia"/>
            <w:sz w:val="22"/>
            <w:rPrChange w:id="264" w:author="Shin Jennifer" w:date="2022-10-28T21:19:00Z">
              <w:rPr>
                <w:rFonts w:ascii="Times New Roman" w:hAnsi="Times New Roman" w:cs="Times New Roman" w:hint="eastAsia"/>
                <w:b/>
                <w:bCs/>
                <w:sz w:val="22"/>
              </w:rPr>
            </w:rPrChange>
          </w:rPr>
          <w:t>M</w:t>
        </w:r>
        <w:r w:rsidR="001641D3" w:rsidRPr="001641D3">
          <w:rPr>
            <w:rFonts w:ascii="Times New Roman" w:hAnsi="Times New Roman" w:cs="Times New Roman"/>
            <w:sz w:val="22"/>
            <w:rPrChange w:id="265" w:author="Shin Jennifer" w:date="2022-10-28T21:19:00Z">
              <w:rPr>
                <w:rFonts w:ascii="Times New Roman" w:hAnsi="Times New Roman" w:cs="Times New Roman"/>
                <w:b/>
                <w:bCs/>
                <w:sz w:val="22"/>
              </w:rPr>
            </w:rPrChange>
          </w:rPr>
          <w:t>ar. 2015 – Feb. 2022</w:t>
        </w:r>
      </w:ins>
    </w:p>
    <w:p w14:paraId="06B43665" w14:textId="77777777" w:rsidR="006E0C1F" w:rsidRPr="001641D3" w:rsidRDefault="006E0C1F" w:rsidP="006E0C1F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</w:pPr>
    </w:p>
    <w:p w14:paraId="3EE39F08" w14:textId="488C3673" w:rsidR="001641D3" w:rsidRDefault="001641D3" w:rsidP="001641D3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266" w:author="Shin Jennifer" w:date="2022-10-28T21:21:00Z"/>
          <w:rFonts w:ascii="Times New Roman" w:hAnsi="Times New Roman" w:cs="Times New Roman"/>
          <w:b/>
          <w:bCs/>
          <w:sz w:val="24"/>
          <w:szCs w:val="24"/>
        </w:rPr>
      </w:pPr>
      <w:ins w:id="267" w:author="Shin Jennifer" w:date="2022-10-28T21:21:00Z">
        <w:r>
          <w:rPr>
            <w:rFonts w:ascii="Times New Roman" w:hAnsi="Times New Roman" w:cs="Times New Roman"/>
            <w:b/>
            <w:bCs/>
            <w:sz w:val="24"/>
            <w:szCs w:val="24"/>
          </w:rPr>
          <w:t>TECHNICAL PROJECT</w:t>
        </w:r>
      </w:ins>
      <w:ins w:id="268" w:author="Shin Jennifer" w:date="2022-10-28T21:22:00Z">
        <w:r>
          <w:rPr>
            <w:rFonts w:ascii="Times New Roman" w:hAnsi="Times New Roman" w:cs="Times New Roman"/>
            <w:b/>
            <w:bCs/>
            <w:sz w:val="24"/>
            <w:szCs w:val="24"/>
          </w:rPr>
          <w:t>S</w:t>
        </w:r>
      </w:ins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3402"/>
        <w:gridCol w:w="2828"/>
      </w:tblGrid>
      <w:tr w:rsidR="001641D3" w:rsidRPr="00DA2CB5" w14:paraId="02B88994" w14:textId="77777777" w:rsidTr="00084CEB">
        <w:trPr>
          <w:ins w:id="269" w:author="Shin Jennifer" w:date="2022-10-28T21:21:00Z"/>
        </w:trPr>
        <w:tc>
          <w:tcPr>
            <w:tcW w:w="5098" w:type="dxa"/>
            <w:vAlign w:val="center"/>
          </w:tcPr>
          <w:p w14:paraId="3D58C0AF" w14:textId="77777777" w:rsidR="001641D3" w:rsidRPr="00DA2CB5" w:rsidRDefault="001641D3" w:rsidP="00084CEB">
            <w:pPr>
              <w:wordWrap/>
              <w:spacing w:line="240" w:lineRule="exact"/>
              <w:jc w:val="left"/>
              <w:rPr>
                <w:ins w:id="270" w:author="Shin Jennifer" w:date="2022-10-28T21:21:00Z"/>
                <w:rFonts w:ascii="Times New Roman" w:hAnsi="Times New Roman" w:cs="Times New Roman"/>
                <w:b/>
                <w:bCs/>
                <w:sz w:val="22"/>
              </w:rPr>
            </w:pPr>
            <w:proofErr w:type="spellStart"/>
            <w:ins w:id="271" w:author="Shin Jennifer" w:date="2022-10-28T21:21:00Z"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Hansung</w:t>
              </w:r>
              <w:proofErr w:type="spellEnd"/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University</w:t>
              </w:r>
            </w:ins>
          </w:p>
        </w:tc>
        <w:tc>
          <w:tcPr>
            <w:tcW w:w="3402" w:type="dxa"/>
            <w:vAlign w:val="center"/>
          </w:tcPr>
          <w:p w14:paraId="10E4DE0E" w14:textId="77777777" w:rsidR="001641D3" w:rsidRPr="00DA2CB5" w:rsidRDefault="001641D3" w:rsidP="00084CEB">
            <w:pPr>
              <w:wordWrap/>
              <w:spacing w:line="240" w:lineRule="exact"/>
              <w:jc w:val="left"/>
              <w:rPr>
                <w:ins w:id="272" w:author="Shin Jennifer" w:date="2022-10-28T21:21:00Z"/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2828" w:type="dxa"/>
            <w:vAlign w:val="center"/>
          </w:tcPr>
          <w:p w14:paraId="372788D1" w14:textId="77777777" w:rsidR="001641D3" w:rsidRPr="00DA2CB5" w:rsidRDefault="001641D3" w:rsidP="00084CEB">
            <w:pPr>
              <w:spacing w:line="240" w:lineRule="exact"/>
              <w:jc w:val="right"/>
              <w:rPr>
                <w:ins w:id="273" w:author="Shin Jennifer" w:date="2022-10-28T21:21:00Z"/>
                <w:rFonts w:ascii="Times New Roman" w:hAnsi="Times New Roman" w:cs="Times New Roman"/>
                <w:b/>
                <w:bCs/>
                <w:sz w:val="22"/>
              </w:rPr>
            </w:pPr>
            <w:ins w:id="274" w:author="Shin Jennifer" w:date="2022-10-28T21:21:00Z"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 Seoul, Korea</w:t>
              </w:r>
            </w:ins>
          </w:p>
        </w:tc>
      </w:tr>
    </w:tbl>
    <w:p w14:paraId="7C82A976" w14:textId="39CEC03C" w:rsidR="001641D3" w:rsidRDefault="00B83583" w:rsidP="001641D3">
      <w:pPr>
        <w:wordWrap/>
        <w:spacing w:after="0" w:line="240" w:lineRule="exact"/>
        <w:ind w:firstLineChars="50" w:firstLine="100"/>
        <w:rPr>
          <w:ins w:id="275" w:author="Shin Jennifer" w:date="2022-10-28T21:21:00Z"/>
          <w:rFonts w:ascii="Times New Roman" w:hAnsi="Times New Roman" w:cs="Times New Roman"/>
          <w:b/>
          <w:bCs/>
          <w:sz w:val="24"/>
          <w:szCs w:val="24"/>
        </w:rPr>
      </w:pPr>
      <w:ins w:id="276" w:author="Shin Jennifer" w:date="2022-10-28T21:22:00Z">
        <w:r>
          <w:rPr>
            <w:rFonts w:ascii="Times New Roman" w:hAnsi="Times New Roman" w:cs="Times New Roman"/>
            <w:i/>
            <w:iCs/>
            <w:szCs w:val="20"/>
          </w:rPr>
          <w:t>Senior Engineering Capstone Project</w:t>
        </w:r>
        <w:r>
          <w:rPr>
            <w:rFonts w:ascii="Times New Roman" w:hAnsi="Times New Roman" w:cs="Times New Roman"/>
            <w:i/>
            <w:iCs/>
            <w:szCs w:val="20"/>
          </w:rPr>
          <w:tab/>
        </w:r>
        <w:r>
          <w:rPr>
            <w:rFonts w:ascii="Times New Roman" w:hAnsi="Times New Roman" w:cs="Times New Roman"/>
            <w:i/>
            <w:iCs/>
            <w:szCs w:val="20"/>
          </w:rPr>
          <w:tab/>
        </w:r>
        <w:r>
          <w:rPr>
            <w:rFonts w:ascii="Times New Roman" w:hAnsi="Times New Roman" w:cs="Times New Roman"/>
            <w:i/>
            <w:iCs/>
            <w:szCs w:val="20"/>
          </w:rPr>
          <w:tab/>
        </w:r>
        <w:r>
          <w:rPr>
            <w:rFonts w:ascii="Times New Roman" w:hAnsi="Times New Roman" w:cs="Times New Roman"/>
            <w:i/>
            <w:iCs/>
            <w:szCs w:val="20"/>
          </w:rPr>
          <w:tab/>
        </w:r>
      </w:ins>
      <w:ins w:id="277" w:author="Shin Jennifer" w:date="2022-10-28T21:21:00Z">
        <w:r w:rsidR="001641D3">
          <w:rPr>
            <w:rFonts w:ascii="Times New Roman" w:hAnsi="Times New Roman" w:cs="Times New Roman"/>
            <w:szCs w:val="20"/>
          </w:rPr>
          <w:tab/>
        </w:r>
        <w:r w:rsidR="001641D3">
          <w:rPr>
            <w:rFonts w:ascii="Times New Roman" w:hAnsi="Times New Roman" w:cs="Times New Roman"/>
            <w:szCs w:val="20"/>
          </w:rPr>
          <w:tab/>
        </w:r>
        <w:r w:rsidR="001641D3">
          <w:rPr>
            <w:rFonts w:ascii="Times New Roman" w:hAnsi="Times New Roman" w:cs="Times New Roman"/>
            <w:szCs w:val="20"/>
          </w:rPr>
          <w:tab/>
          <w:t xml:space="preserve">     </w:t>
        </w:r>
        <w:r w:rsidR="001641D3">
          <w:rPr>
            <w:rFonts w:ascii="Times New Roman" w:hAnsi="Times New Roman" w:cs="Times New Roman"/>
            <w:szCs w:val="20"/>
          </w:rPr>
          <w:tab/>
          <w:t xml:space="preserve">     </w:t>
        </w:r>
      </w:ins>
      <w:ins w:id="278" w:author="Shin Jennifer" w:date="2022-10-28T21:22:00Z">
        <w:r>
          <w:rPr>
            <w:rFonts w:ascii="Times New Roman" w:hAnsi="Times New Roman" w:cs="Times New Roman"/>
            <w:sz w:val="22"/>
          </w:rPr>
          <w:t>Mar. 2021 – Jun. 2021</w:t>
        </w:r>
      </w:ins>
    </w:p>
    <w:p w14:paraId="4A977AC3" w14:textId="3DC799F0" w:rsidR="006E0C1F" w:rsidDel="00B83583" w:rsidRDefault="006E0C1F" w:rsidP="006E0C1F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del w:id="279" w:author="Shin Jennifer" w:date="2022-10-28T21:22:00Z"/>
          <w:rFonts w:ascii="Times New Roman" w:hAnsi="Times New Roman" w:cs="Times New Roman"/>
          <w:b/>
          <w:bCs/>
          <w:sz w:val="24"/>
          <w:szCs w:val="24"/>
        </w:rPr>
      </w:pPr>
      <w:del w:id="280" w:author="Shin Jennifer" w:date="2022-10-28T21:22:00Z">
        <w:r w:rsidRPr="00AD0C75" w:rsidDel="00B83583">
          <w:rPr>
            <w:rFonts w:ascii="Times New Roman" w:hAnsi="Times New Roman" w:cs="Times New Roman"/>
            <w:b/>
            <w:bCs/>
            <w:sz w:val="24"/>
            <w:szCs w:val="24"/>
          </w:rPr>
          <w:delText>TECHNICAL PROJECTS</w:delText>
        </w:r>
      </w:del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1641D3" w:rsidRPr="00DA2CB5" w:rsidDel="00B83583" w14:paraId="68431494" w14:textId="07959121" w:rsidTr="00A22B1B">
        <w:trPr>
          <w:del w:id="281" w:author="Shin Jennifer" w:date="2022-10-28T21:22:00Z"/>
        </w:trPr>
        <w:tc>
          <w:tcPr>
            <w:tcW w:w="8500" w:type="dxa"/>
            <w:vAlign w:val="center"/>
          </w:tcPr>
          <w:p w14:paraId="5023A7D9" w14:textId="10FCB7D4" w:rsidR="001641D3" w:rsidRPr="00DA2CB5" w:rsidDel="00B83583" w:rsidRDefault="001641D3" w:rsidP="00AD0C75">
            <w:pPr>
              <w:wordWrap/>
              <w:spacing w:line="240" w:lineRule="exact"/>
              <w:jc w:val="left"/>
              <w:rPr>
                <w:del w:id="282" w:author="Shin Jennifer" w:date="2022-10-28T21:22:00Z"/>
                <w:rFonts w:ascii="Times New Roman" w:hAnsi="Times New Roman" w:cs="Times New Roman"/>
                <w:b/>
                <w:bCs/>
                <w:sz w:val="22"/>
              </w:rPr>
            </w:pPr>
            <w:del w:id="283" w:author="Shin Jennifer" w:date="2022-10-28T21:22:00Z">
              <w:r w:rsidRPr="00DA2CB5" w:rsidDel="00B83583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delText>S</w:delText>
              </w:r>
              <w:r w:rsidRPr="00DA2CB5" w:rsidDel="00B83583">
                <w:rPr>
                  <w:rFonts w:ascii="Times New Roman" w:hAnsi="Times New Roman" w:cs="Times New Roman"/>
                  <w:b/>
                  <w:bCs/>
                  <w:sz w:val="22"/>
                </w:rPr>
                <w:delText>enior Engineering Capston</w:delText>
              </w:r>
              <w:r w:rsidDel="00B83583">
                <w:rPr>
                  <w:rFonts w:ascii="Times New Roman" w:hAnsi="Times New Roman" w:cs="Times New Roman"/>
                  <w:b/>
                  <w:bCs/>
                  <w:sz w:val="22"/>
                </w:rPr>
                <w:delText>e</w:delText>
              </w:r>
              <w:r w:rsidRPr="00DA2CB5" w:rsidDel="00B83583">
                <w:rPr>
                  <w:rFonts w:ascii="Times New Roman" w:hAnsi="Times New Roman" w:cs="Times New Roman"/>
                  <w:b/>
                  <w:bCs/>
                  <w:sz w:val="22"/>
                </w:rPr>
                <w:delText xml:space="preserve"> Project</w:delText>
              </w:r>
            </w:del>
          </w:p>
          <w:p w14:paraId="0390AA4A" w14:textId="4A24E9AD" w:rsidR="001641D3" w:rsidRPr="00DA2CB5" w:rsidDel="00B83583" w:rsidRDefault="001641D3" w:rsidP="00AD0C75">
            <w:pPr>
              <w:wordWrap/>
              <w:spacing w:line="240" w:lineRule="exact"/>
              <w:jc w:val="left"/>
              <w:rPr>
                <w:del w:id="284" w:author="Shin Jennifer" w:date="2022-10-28T21:22:00Z"/>
                <w:rFonts w:ascii="Times New Roman" w:hAnsi="Times New Roman" w:cs="Times New Roman"/>
                <w:b/>
                <w:bCs/>
                <w:sz w:val="22"/>
              </w:rPr>
            </w:pPr>
            <w:del w:id="285" w:author="Shin Jennifer" w:date="2022-10-28T21:20:00Z">
              <w:r w:rsidRPr="00DA2CB5" w:rsidDel="001641D3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delText>H</w:delText>
              </w:r>
              <w:r w:rsidRPr="00DA2CB5" w:rsidDel="001641D3">
                <w:rPr>
                  <w:rFonts w:ascii="Times New Roman" w:hAnsi="Times New Roman" w:cs="Times New Roman"/>
                  <w:b/>
                  <w:bCs/>
                  <w:sz w:val="22"/>
                </w:rPr>
                <w:delText>ansung University</w:delText>
              </w:r>
            </w:del>
          </w:p>
        </w:tc>
        <w:tc>
          <w:tcPr>
            <w:tcW w:w="2828" w:type="dxa"/>
            <w:vAlign w:val="center"/>
          </w:tcPr>
          <w:p w14:paraId="5FE17B46" w14:textId="05256B64" w:rsidR="001641D3" w:rsidRPr="00DA2CB5" w:rsidDel="00B83583" w:rsidRDefault="001641D3" w:rsidP="00AD0C75">
            <w:pPr>
              <w:wordWrap/>
              <w:spacing w:line="240" w:lineRule="exact"/>
              <w:jc w:val="right"/>
              <w:rPr>
                <w:del w:id="286" w:author="Shin Jennifer" w:date="2022-10-28T21:22:00Z"/>
                <w:rFonts w:ascii="Times New Roman" w:hAnsi="Times New Roman" w:cs="Times New Roman"/>
                <w:b/>
                <w:bCs/>
                <w:sz w:val="22"/>
              </w:rPr>
            </w:pPr>
            <w:del w:id="287" w:author="Shin Jennifer" w:date="2022-10-28T21:21:00Z">
              <w:r w:rsidDel="001641D3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delText>M</w:delText>
              </w:r>
              <w:r w:rsidDel="001641D3">
                <w:rPr>
                  <w:rFonts w:ascii="Times New Roman" w:hAnsi="Times New Roman" w:cs="Times New Roman"/>
                  <w:b/>
                  <w:bCs/>
                  <w:sz w:val="22"/>
                </w:rPr>
                <w:delText>ar. 2021 – Jun. 2021</w:delText>
              </w:r>
            </w:del>
          </w:p>
        </w:tc>
      </w:tr>
    </w:tbl>
    <w:p w14:paraId="70795E09" w14:textId="56AEC694" w:rsidR="006E0C1F" w:rsidRPr="00B73561" w:rsidRDefault="006E0C1F" w:rsidP="00B73561">
      <w:pPr>
        <w:pStyle w:val="ListParagraph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  <w:rPrChange w:id="288" w:author="Shin Jennifer" w:date="2022-10-28T21:13:00Z">
            <w:rPr/>
          </w:rPrChange>
        </w:rPr>
        <w:pPrChange w:id="289" w:author="Shin Jennifer" w:date="2022-10-28T21:13:00Z">
          <w:pPr>
            <w:wordWrap/>
            <w:spacing w:after="0" w:line="240" w:lineRule="exact"/>
            <w:jc w:val="left"/>
          </w:pPr>
        </w:pPrChange>
      </w:pPr>
      <w:del w:id="290" w:author="Shin Jennifer" w:date="2022-10-28T21:14:00Z">
        <w:r w:rsidRPr="00B73561" w:rsidDel="00B73561">
          <w:rPr>
            <w:rFonts w:ascii="Times New Roman" w:hAnsi="Times New Roman" w:cs="Times New Roman"/>
            <w:szCs w:val="20"/>
            <w:rPrChange w:id="291" w:author="Shin Jennifer" w:date="2022-10-28T21:13:00Z">
              <w:rPr/>
            </w:rPrChange>
          </w:rPr>
          <w:delText xml:space="preserve">∙ </w:delText>
        </w:r>
      </w:del>
      <w:r w:rsidRPr="00B73561">
        <w:rPr>
          <w:rFonts w:ascii="Times New Roman" w:hAnsi="Times New Roman" w:cs="Times New Roman"/>
          <w:szCs w:val="20"/>
          <w:rPrChange w:id="292" w:author="Shin Jennifer" w:date="2022-10-28T21:13:00Z">
            <w:rPr/>
          </w:rPrChange>
        </w:rPr>
        <w:t xml:space="preserve">Implemented a smart farm system that </w:t>
      </w:r>
      <w:del w:id="293" w:author="Shin Jennifer" w:date="2022-10-28T21:19:00Z">
        <w:r w:rsidRPr="00B73561" w:rsidDel="001641D3">
          <w:rPr>
            <w:rFonts w:ascii="Times New Roman" w:hAnsi="Times New Roman" w:cs="Times New Roman"/>
            <w:szCs w:val="20"/>
            <w:rPrChange w:id="294" w:author="Shin Jennifer" w:date="2022-10-28T21:13:00Z">
              <w:rPr/>
            </w:rPrChange>
          </w:rPr>
          <w:delText xml:space="preserve">can </w:delText>
        </w:r>
      </w:del>
      <w:r w:rsidRPr="00B73561">
        <w:rPr>
          <w:rFonts w:ascii="Times New Roman" w:hAnsi="Times New Roman" w:cs="Times New Roman"/>
          <w:szCs w:val="20"/>
          <w:rPrChange w:id="295" w:author="Shin Jennifer" w:date="2022-10-28T21:13:00Z">
            <w:rPr/>
          </w:rPrChange>
        </w:rPr>
        <w:t>automatically control</w:t>
      </w:r>
      <w:ins w:id="296" w:author="Shin Jennifer" w:date="2022-10-28T21:19:00Z">
        <w:r w:rsidR="001641D3">
          <w:rPr>
            <w:rFonts w:ascii="Times New Roman" w:hAnsi="Times New Roman" w:cs="Times New Roman"/>
            <w:szCs w:val="20"/>
          </w:rPr>
          <w:t>s</w:t>
        </w:r>
      </w:ins>
      <w:r w:rsidRPr="00B73561">
        <w:rPr>
          <w:rFonts w:ascii="Times New Roman" w:hAnsi="Times New Roman" w:cs="Times New Roman"/>
          <w:szCs w:val="20"/>
          <w:rPrChange w:id="297" w:author="Shin Jennifer" w:date="2022-10-28T21:13:00Z">
            <w:rPr/>
          </w:rPrChange>
        </w:rPr>
        <w:t xml:space="preserve"> the growing environment of crops using a webcam, which distinguishes the presence or absence of cherry tomatoes or the </w:t>
      </w:r>
      <w:ins w:id="298" w:author="Shin Jennifer" w:date="2022-10-28T21:20:00Z">
        <w:r w:rsidR="001641D3">
          <w:rPr>
            <w:rFonts w:ascii="Times New Roman" w:hAnsi="Times New Roman" w:cs="Times New Roman"/>
            <w:szCs w:val="20"/>
          </w:rPr>
          <w:t xml:space="preserve">ripening </w:t>
        </w:r>
      </w:ins>
      <w:r w:rsidRPr="00B73561">
        <w:rPr>
          <w:rFonts w:ascii="Times New Roman" w:hAnsi="Times New Roman" w:cs="Times New Roman"/>
          <w:szCs w:val="20"/>
          <w:rPrChange w:id="299" w:author="Shin Jennifer" w:date="2022-10-28T21:13:00Z">
            <w:rPr/>
          </w:rPrChange>
        </w:rPr>
        <w:t>degree</w:t>
      </w:r>
      <w:ins w:id="300" w:author="Shin Jennifer" w:date="2022-10-28T21:20:00Z">
        <w:r w:rsidR="001641D3">
          <w:rPr>
            <w:rFonts w:ascii="Times New Roman" w:hAnsi="Times New Roman" w:cs="Times New Roman"/>
            <w:szCs w:val="20"/>
          </w:rPr>
          <w:t>s</w:t>
        </w:r>
      </w:ins>
      <w:del w:id="301" w:author="Shin Jennifer" w:date="2022-10-28T21:20:00Z">
        <w:r w:rsidRPr="00B73561" w:rsidDel="001641D3">
          <w:rPr>
            <w:rFonts w:ascii="Times New Roman" w:hAnsi="Times New Roman" w:cs="Times New Roman"/>
            <w:szCs w:val="20"/>
            <w:rPrChange w:id="302" w:author="Shin Jennifer" w:date="2022-10-28T21:13:00Z">
              <w:rPr/>
            </w:rPrChange>
          </w:rPr>
          <w:delText xml:space="preserve"> of ripening</w:delText>
        </w:r>
      </w:del>
      <w:r w:rsidRPr="00B73561">
        <w:rPr>
          <w:rFonts w:ascii="Times New Roman" w:hAnsi="Times New Roman" w:cs="Times New Roman"/>
          <w:szCs w:val="20"/>
          <w:rPrChange w:id="303" w:author="Shin Jennifer" w:date="2022-10-28T21:13:00Z">
            <w:rPr/>
          </w:rPrChange>
        </w:rPr>
        <w:t>, and a robotic arm, which harvests the cherry tomatoes.</w:t>
      </w:r>
    </w:p>
    <w:p w14:paraId="7B196B2A" w14:textId="71FDB7F3" w:rsidR="006E0C1F" w:rsidRPr="00B73561" w:rsidRDefault="006E0C1F" w:rsidP="00B73561">
      <w:pPr>
        <w:pStyle w:val="ListParagraph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  <w:rPrChange w:id="304" w:author="Shin Jennifer" w:date="2022-10-28T21:13:00Z">
            <w:rPr/>
          </w:rPrChange>
        </w:rPr>
        <w:pPrChange w:id="305" w:author="Shin Jennifer" w:date="2022-10-28T21:13:00Z">
          <w:pPr>
            <w:wordWrap/>
            <w:spacing w:after="0" w:line="240" w:lineRule="exact"/>
            <w:jc w:val="left"/>
          </w:pPr>
        </w:pPrChange>
      </w:pPr>
      <w:del w:id="306" w:author="Shin Jennifer" w:date="2022-10-28T21:14:00Z">
        <w:r w:rsidRPr="00B73561" w:rsidDel="00B73561">
          <w:rPr>
            <w:rFonts w:ascii="Times New Roman" w:hAnsi="Times New Roman" w:cs="Times New Roman"/>
            <w:szCs w:val="20"/>
            <w:rPrChange w:id="307" w:author="Shin Jennifer" w:date="2022-10-28T21:13:00Z">
              <w:rPr/>
            </w:rPrChange>
          </w:rPr>
          <w:delText xml:space="preserve">∙ </w:delText>
        </w:r>
      </w:del>
      <w:r w:rsidRPr="00B73561">
        <w:rPr>
          <w:rFonts w:ascii="Times New Roman" w:hAnsi="Times New Roman" w:cs="Times New Roman"/>
          <w:szCs w:val="20"/>
          <w:rPrChange w:id="308" w:author="Shin Jennifer" w:date="2022-10-28T21:13:00Z">
            <w:rPr/>
          </w:rPrChange>
        </w:rPr>
        <w:t>Crawled the image of cherry tomatoes and labelling using JavaScript and Python codes; learned the ripen</w:t>
      </w:r>
      <w:ins w:id="309" w:author="Shin Jennifer" w:date="2022-10-28T21:20:00Z">
        <w:r w:rsidR="001641D3">
          <w:rPr>
            <w:rFonts w:ascii="Times New Roman" w:hAnsi="Times New Roman" w:cs="Times New Roman"/>
            <w:szCs w:val="20"/>
          </w:rPr>
          <w:t>ing</w:t>
        </w:r>
      </w:ins>
      <w:del w:id="310" w:author="Shin Jennifer" w:date="2022-10-28T21:20:00Z">
        <w:r w:rsidRPr="00B73561" w:rsidDel="001641D3">
          <w:rPr>
            <w:rFonts w:ascii="Times New Roman" w:hAnsi="Times New Roman" w:cs="Times New Roman"/>
            <w:szCs w:val="20"/>
            <w:rPrChange w:id="311" w:author="Shin Jennifer" w:date="2022-10-28T21:13:00Z">
              <w:rPr/>
            </w:rPrChange>
          </w:rPr>
          <w:delText>ess</w:delText>
        </w:r>
      </w:del>
      <w:r w:rsidRPr="00B73561">
        <w:rPr>
          <w:rFonts w:ascii="Times New Roman" w:hAnsi="Times New Roman" w:cs="Times New Roman"/>
          <w:szCs w:val="20"/>
          <w:rPrChange w:id="312" w:author="Shin Jennifer" w:date="2022-10-28T21:13:00Z">
            <w:rPr/>
          </w:rPrChange>
        </w:rPr>
        <w:t xml:space="preserve"> degree of cherry tomatoes.</w:t>
      </w:r>
    </w:p>
    <w:p w14:paraId="193119AE" w14:textId="77777777" w:rsidR="006E0C1F" w:rsidRPr="00B73561" w:rsidRDefault="006E0C1F" w:rsidP="001641D3">
      <w:pPr>
        <w:pStyle w:val="ListParagraph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Times New Roman" w:hAnsi="Times New Roman" w:cs="Times New Roman"/>
          <w:szCs w:val="20"/>
          <w:rPrChange w:id="313" w:author="Shin Jennifer" w:date="2022-10-28T21:13:00Z">
            <w:rPr/>
          </w:rPrChange>
        </w:rPr>
        <w:pPrChange w:id="314" w:author="Shin Jennifer" w:date="2022-10-28T21:20:00Z">
          <w:pPr>
            <w:wordWrap/>
            <w:spacing w:after="0" w:line="240" w:lineRule="exact"/>
            <w:jc w:val="left"/>
          </w:pPr>
        </w:pPrChange>
      </w:pPr>
      <w:del w:id="315" w:author="Shin Jennifer" w:date="2022-10-28T21:14:00Z">
        <w:r w:rsidRPr="00B73561" w:rsidDel="00B73561">
          <w:rPr>
            <w:rFonts w:ascii="Times New Roman" w:hAnsi="Times New Roman" w:cs="Times New Roman"/>
            <w:szCs w:val="20"/>
            <w:rPrChange w:id="316" w:author="Shin Jennifer" w:date="2022-10-28T21:13:00Z">
              <w:rPr/>
            </w:rPrChange>
          </w:rPr>
          <w:delText xml:space="preserve">∙ </w:delText>
        </w:r>
      </w:del>
      <w:r w:rsidRPr="00B73561">
        <w:rPr>
          <w:rFonts w:ascii="Times New Roman" w:hAnsi="Times New Roman" w:cs="Times New Roman"/>
          <w:szCs w:val="20"/>
          <w:rPrChange w:id="317" w:author="Shin Jennifer" w:date="2022-10-28T21:13:00Z">
            <w:rPr/>
          </w:rPrChange>
        </w:rPr>
        <w:t>Imported TensorFlow and OpenCV as Python code with the learned module and developed an AI object detection code through webcam.</w:t>
      </w:r>
    </w:p>
    <w:p w14:paraId="683839E2" w14:textId="79427D1A" w:rsidR="006E0C1F" w:rsidRPr="00B73561" w:rsidRDefault="006E0C1F" w:rsidP="00B73561">
      <w:pPr>
        <w:pStyle w:val="ListParagraph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  <w:rPrChange w:id="318" w:author="Shin Jennifer" w:date="2022-10-28T21:13:00Z">
            <w:rPr/>
          </w:rPrChange>
        </w:rPr>
        <w:pPrChange w:id="319" w:author="Shin Jennifer" w:date="2022-10-28T21:13:00Z">
          <w:pPr>
            <w:wordWrap/>
            <w:spacing w:after="0" w:line="240" w:lineRule="exact"/>
            <w:jc w:val="left"/>
          </w:pPr>
        </w:pPrChange>
      </w:pPr>
      <w:del w:id="320" w:author="Shin Jennifer" w:date="2022-10-28T21:14:00Z">
        <w:r w:rsidRPr="00B73561" w:rsidDel="00B73561">
          <w:rPr>
            <w:rFonts w:ascii="Times New Roman" w:hAnsi="Times New Roman" w:cs="Times New Roman"/>
            <w:szCs w:val="20"/>
            <w:rPrChange w:id="321" w:author="Shin Jennifer" w:date="2022-10-28T21:13:00Z">
              <w:rPr/>
            </w:rPrChange>
          </w:rPr>
          <w:delText xml:space="preserve">∙ </w:delText>
        </w:r>
      </w:del>
      <w:r w:rsidRPr="00B73561">
        <w:rPr>
          <w:rFonts w:ascii="Times New Roman" w:hAnsi="Times New Roman" w:cs="Times New Roman"/>
          <w:szCs w:val="20"/>
          <w:rPrChange w:id="322" w:author="Shin Jennifer" w:date="2022-10-28T21:13:00Z">
            <w:rPr/>
          </w:rPrChange>
        </w:rPr>
        <w:t>Constructed a Python code by importing Pyfirmata that can control Arduino in a Windows environment.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3397"/>
        <w:gridCol w:w="2828"/>
      </w:tblGrid>
      <w:tr w:rsidR="006E0C1F" w:rsidRPr="00DA2CB5" w14:paraId="41AC2E14" w14:textId="77777777" w:rsidTr="00B73561">
        <w:tc>
          <w:tcPr>
            <w:tcW w:w="5103" w:type="dxa"/>
            <w:vAlign w:val="center"/>
          </w:tcPr>
          <w:p w14:paraId="587BDA78" w14:textId="77777777" w:rsidR="00B73561" w:rsidRDefault="00B73561" w:rsidP="00AD0C75">
            <w:pPr>
              <w:wordWrap/>
              <w:spacing w:line="240" w:lineRule="exact"/>
              <w:jc w:val="left"/>
              <w:rPr>
                <w:ins w:id="323" w:author="Shin Jennifer" w:date="2022-10-28T21:12:00Z"/>
                <w:rFonts w:ascii="Times New Roman" w:hAnsi="Times New Roman" w:cs="Times New Roman"/>
                <w:b/>
                <w:bCs/>
                <w:sz w:val="22"/>
              </w:rPr>
            </w:pPr>
          </w:p>
          <w:p w14:paraId="50117C60" w14:textId="18DC5A2B" w:rsidR="006E0C1F" w:rsidRPr="00B83583" w:rsidRDefault="006E0C1F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i/>
                <w:iCs/>
                <w:sz w:val="22"/>
                <w:rPrChange w:id="324" w:author="Shin Jennifer" w:date="2022-10-28T21:23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</w:pPr>
            <w:proofErr w:type="spellStart"/>
            <w:r w:rsidRPr="00B83583">
              <w:rPr>
                <w:rFonts w:ascii="Times New Roman" w:hAnsi="Times New Roman" w:cs="Times New Roman" w:hint="eastAsia"/>
                <w:i/>
                <w:iCs/>
                <w:sz w:val="22"/>
                <w:rPrChange w:id="325" w:author="Shin Jennifer" w:date="2022-10-28T21:23:00Z">
                  <w:rPr>
                    <w:rFonts w:ascii="Times New Roman" w:hAnsi="Times New Roman" w:cs="Times New Roman" w:hint="eastAsia"/>
                    <w:b/>
                    <w:bCs/>
                    <w:sz w:val="22"/>
                  </w:rPr>
                </w:rPrChange>
              </w:rPr>
              <w:t>H</w:t>
            </w:r>
            <w:r w:rsidRPr="00B83583">
              <w:rPr>
                <w:rFonts w:ascii="Times New Roman" w:hAnsi="Times New Roman" w:cs="Times New Roman"/>
                <w:i/>
                <w:iCs/>
                <w:sz w:val="22"/>
                <w:rPrChange w:id="326" w:author="Shin Jennifer" w:date="2022-10-28T21:23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>ansung</w:t>
            </w:r>
            <w:proofErr w:type="spellEnd"/>
            <w:r w:rsidRPr="00B83583">
              <w:rPr>
                <w:rFonts w:ascii="Times New Roman" w:hAnsi="Times New Roman" w:cs="Times New Roman"/>
                <w:i/>
                <w:iCs/>
                <w:sz w:val="22"/>
                <w:rPrChange w:id="327" w:author="Shin Jennifer" w:date="2022-10-28T21:23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 xml:space="preserve"> Engineering Competition Contest</w:t>
            </w:r>
          </w:p>
        </w:tc>
        <w:tc>
          <w:tcPr>
            <w:tcW w:w="3397" w:type="dxa"/>
            <w:vAlign w:val="center"/>
          </w:tcPr>
          <w:p w14:paraId="49DD5095" w14:textId="26CC5A42" w:rsidR="006E0C1F" w:rsidRPr="00DA2CB5" w:rsidRDefault="006E0C1F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del w:id="328" w:author="Shin Jennifer" w:date="2022-10-28T21:23:00Z">
              <w:r w:rsidRPr="00DA2CB5" w:rsidDel="00B83583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delText>H</w:delText>
              </w:r>
              <w:r w:rsidRPr="00DA2CB5" w:rsidDel="00B83583">
                <w:rPr>
                  <w:rFonts w:ascii="Times New Roman" w:hAnsi="Times New Roman" w:cs="Times New Roman"/>
                  <w:b/>
                  <w:bCs/>
                  <w:sz w:val="22"/>
                </w:rPr>
                <w:delText>ansung University</w:delText>
              </w:r>
            </w:del>
          </w:p>
        </w:tc>
        <w:tc>
          <w:tcPr>
            <w:tcW w:w="2828" w:type="dxa"/>
            <w:vAlign w:val="center"/>
          </w:tcPr>
          <w:p w14:paraId="718BE387" w14:textId="77777777" w:rsidR="00B83583" w:rsidRDefault="00B83583" w:rsidP="00AD0C75">
            <w:pPr>
              <w:wordWrap/>
              <w:spacing w:line="240" w:lineRule="exact"/>
              <w:jc w:val="right"/>
              <w:rPr>
                <w:ins w:id="329" w:author="Shin Jennifer" w:date="2022-10-28T21:23:00Z"/>
                <w:rFonts w:ascii="Times New Roman" w:hAnsi="Times New Roman" w:cs="Times New Roman"/>
                <w:b/>
                <w:bCs/>
                <w:sz w:val="22"/>
              </w:rPr>
            </w:pPr>
          </w:p>
          <w:p w14:paraId="4A693893" w14:textId="499B9ABB" w:rsidR="006E0C1F" w:rsidRPr="00B83583" w:rsidRDefault="006E0C1F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  <w:rPrChange w:id="330" w:author="Shin Jennifer" w:date="2022-10-28T21:23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</w:pPr>
            <w:r w:rsidRPr="00B83583">
              <w:rPr>
                <w:rFonts w:ascii="Times New Roman" w:hAnsi="Times New Roman" w:cs="Times New Roman"/>
                <w:sz w:val="22"/>
                <w:rPrChange w:id="331" w:author="Shin Jennifer" w:date="2022-10-28T21:23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 xml:space="preserve">Jul. 2019 – </w:t>
            </w:r>
            <w:r w:rsidRPr="00B83583">
              <w:rPr>
                <w:rFonts w:ascii="Times New Roman" w:hAnsi="Times New Roman" w:cs="Times New Roman" w:hint="eastAsia"/>
                <w:sz w:val="22"/>
                <w:rPrChange w:id="332" w:author="Shin Jennifer" w:date="2022-10-28T21:23:00Z">
                  <w:rPr>
                    <w:rFonts w:ascii="Times New Roman" w:hAnsi="Times New Roman" w:cs="Times New Roman" w:hint="eastAsia"/>
                    <w:b/>
                    <w:bCs/>
                    <w:sz w:val="22"/>
                  </w:rPr>
                </w:rPrChange>
              </w:rPr>
              <w:t>S</w:t>
            </w:r>
            <w:r w:rsidRPr="00B83583">
              <w:rPr>
                <w:rFonts w:ascii="Times New Roman" w:hAnsi="Times New Roman" w:cs="Times New Roman"/>
                <w:sz w:val="22"/>
                <w:rPrChange w:id="333" w:author="Shin Jennifer" w:date="2022-10-28T21:23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>ept. 2019</w:t>
            </w:r>
          </w:p>
        </w:tc>
      </w:tr>
    </w:tbl>
    <w:p w14:paraId="05708478" w14:textId="164CA6ED" w:rsidR="006E0C1F" w:rsidRPr="00B73561" w:rsidRDefault="006E0C1F" w:rsidP="00B73561">
      <w:pPr>
        <w:pStyle w:val="ListParagraph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  <w:rPrChange w:id="334" w:author="Shin Jennifer" w:date="2022-10-28T21:13:00Z">
            <w:rPr/>
          </w:rPrChange>
        </w:rPr>
        <w:pPrChange w:id="335" w:author="Shin Jennifer" w:date="2022-10-28T21:13:00Z">
          <w:pPr>
            <w:wordWrap/>
            <w:spacing w:after="0" w:line="240" w:lineRule="exact"/>
            <w:jc w:val="left"/>
          </w:pPr>
        </w:pPrChange>
      </w:pPr>
      <w:del w:id="336" w:author="Shin Jennifer" w:date="2022-10-28T21:14:00Z">
        <w:r w:rsidRPr="00B73561" w:rsidDel="00B73561">
          <w:rPr>
            <w:rFonts w:ascii="Times New Roman" w:hAnsi="Times New Roman" w:cs="Times New Roman"/>
            <w:szCs w:val="20"/>
            <w:rPrChange w:id="337" w:author="Shin Jennifer" w:date="2022-10-28T21:13:00Z">
              <w:rPr/>
            </w:rPrChange>
          </w:rPr>
          <w:delText xml:space="preserve">∙ </w:delText>
        </w:r>
      </w:del>
      <w:r w:rsidRPr="00B73561">
        <w:rPr>
          <w:rFonts w:ascii="Times New Roman" w:hAnsi="Times New Roman" w:cs="Times New Roman"/>
          <w:szCs w:val="20"/>
          <w:rPrChange w:id="338" w:author="Shin Jennifer" w:date="2022-10-28T21:13:00Z">
            <w:rPr/>
          </w:rPrChange>
        </w:rPr>
        <w:t xml:space="preserve">Trained a </w:t>
      </w:r>
      <w:ins w:id="339" w:author="Shin Jennifer" w:date="2022-10-28T21:23:00Z">
        <w:r w:rsidR="00B83583">
          <w:rPr>
            <w:rFonts w:ascii="Times New Roman" w:hAnsi="Times New Roman" w:cs="Times New Roman"/>
            <w:szCs w:val="20"/>
          </w:rPr>
          <w:t xml:space="preserve">designated </w:t>
        </w:r>
      </w:ins>
      <w:del w:id="340" w:author="Shin Jennifer" w:date="2022-10-28T21:23:00Z">
        <w:r w:rsidRPr="00B73561" w:rsidDel="00B83583">
          <w:rPr>
            <w:rFonts w:ascii="Times New Roman" w:hAnsi="Times New Roman" w:cs="Times New Roman"/>
            <w:szCs w:val="20"/>
            <w:rPrChange w:id="341" w:author="Shin Jennifer" w:date="2022-10-28T21:13:00Z">
              <w:rPr/>
            </w:rPrChange>
          </w:rPr>
          <w:delText xml:space="preserve">specific </w:delText>
        </w:r>
      </w:del>
      <w:r w:rsidRPr="00B73561">
        <w:rPr>
          <w:rFonts w:ascii="Times New Roman" w:hAnsi="Times New Roman" w:cs="Times New Roman"/>
          <w:szCs w:val="20"/>
          <w:rPrChange w:id="342" w:author="Shin Jennifer" w:date="2022-10-28T21:13:00Z">
            <w:rPr/>
          </w:rPrChange>
        </w:rPr>
        <w:t xml:space="preserve">beach garbage such as discarded cans with an AI module. </w:t>
      </w:r>
    </w:p>
    <w:p w14:paraId="4896A2D8" w14:textId="77777777" w:rsidR="006E0C1F" w:rsidRPr="00B73561" w:rsidRDefault="006E0C1F" w:rsidP="00B73561">
      <w:pPr>
        <w:pStyle w:val="ListParagraph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Times New Roman" w:hAnsi="Times New Roman" w:cs="Times New Roman"/>
          <w:szCs w:val="20"/>
          <w:rPrChange w:id="343" w:author="Shin Jennifer" w:date="2022-10-28T21:13:00Z">
            <w:rPr/>
          </w:rPrChange>
        </w:rPr>
        <w:pPrChange w:id="344" w:author="Shin Jennifer" w:date="2022-10-28T21:13:00Z">
          <w:pPr>
            <w:wordWrap/>
            <w:spacing w:after="0" w:line="240" w:lineRule="exact"/>
          </w:pPr>
        </w:pPrChange>
      </w:pPr>
      <w:del w:id="345" w:author="Shin Jennifer" w:date="2022-10-28T21:14:00Z">
        <w:r w:rsidRPr="00B73561" w:rsidDel="00B73561">
          <w:rPr>
            <w:rFonts w:ascii="Times New Roman" w:hAnsi="Times New Roman" w:cs="Times New Roman"/>
            <w:szCs w:val="20"/>
            <w:rPrChange w:id="346" w:author="Shin Jennifer" w:date="2022-10-28T21:13:00Z">
              <w:rPr/>
            </w:rPrChange>
          </w:rPr>
          <w:delText xml:space="preserve">∙ </w:delText>
        </w:r>
      </w:del>
      <w:r w:rsidRPr="00B73561">
        <w:rPr>
          <w:rFonts w:ascii="Times New Roman" w:hAnsi="Times New Roman" w:cs="Times New Roman"/>
          <w:szCs w:val="20"/>
          <w:rPrChange w:id="347" w:author="Shin Jennifer" w:date="2022-10-28T21:13:00Z">
            <w:rPr/>
          </w:rPrChange>
        </w:rPr>
        <w:t>Taught the webcam attached to the RC car using a joystick to move freely in a specific space and discover the garbage learned through it.</w:t>
      </w:r>
    </w:p>
    <w:p w14:paraId="55F21B99" w14:textId="26FABFF4" w:rsidR="006E0C1F" w:rsidDel="00B83583" w:rsidRDefault="006E0C1F" w:rsidP="00B83583">
      <w:pPr>
        <w:pStyle w:val="ListParagraph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del w:id="348" w:author="Shin Jennifer" w:date="2022-10-28T21:24:00Z"/>
          <w:rFonts w:ascii="Times New Roman" w:hAnsi="Times New Roman" w:cs="Times New Roman"/>
          <w:szCs w:val="20"/>
        </w:rPr>
      </w:pPr>
      <w:del w:id="349" w:author="Shin Jennifer" w:date="2022-10-28T21:14:00Z">
        <w:r w:rsidRPr="00B73561" w:rsidDel="00B73561">
          <w:rPr>
            <w:rFonts w:ascii="Times New Roman" w:hAnsi="Times New Roman" w:cs="Times New Roman"/>
            <w:szCs w:val="20"/>
            <w:rPrChange w:id="350" w:author="Shin Jennifer" w:date="2022-10-28T21:13:00Z">
              <w:rPr/>
            </w:rPrChange>
          </w:rPr>
          <w:delText xml:space="preserve">∙ </w:delText>
        </w:r>
      </w:del>
      <w:r w:rsidRPr="00B73561">
        <w:rPr>
          <w:rFonts w:ascii="Times New Roman" w:hAnsi="Times New Roman" w:cs="Times New Roman"/>
          <w:szCs w:val="20"/>
          <w:rPrChange w:id="351" w:author="Shin Jennifer" w:date="2022-10-28T21:13:00Z">
            <w:rPr/>
          </w:rPrChange>
        </w:rPr>
        <w:t>Created 3D modeling of the parts to collect beach trash, produced them in 3D printing, and attached them to the RC car.</w:t>
      </w:r>
    </w:p>
    <w:p w14:paraId="7CA2AD68" w14:textId="77777777" w:rsidR="00B83583" w:rsidRPr="00B73561" w:rsidRDefault="00B83583" w:rsidP="00B73561">
      <w:pPr>
        <w:pStyle w:val="ListParagraph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ins w:id="352" w:author="Shin Jennifer" w:date="2022-10-28T21:24:00Z"/>
          <w:rFonts w:ascii="Times New Roman" w:hAnsi="Times New Roman" w:cs="Times New Roman"/>
          <w:szCs w:val="20"/>
          <w:rPrChange w:id="353" w:author="Shin Jennifer" w:date="2022-10-28T21:13:00Z">
            <w:rPr>
              <w:ins w:id="354" w:author="Shin Jennifer" w:date="2022-10-28T21:24:00Z"/>
            </w:rPr>
          </w:rPrChange>
        </w:rPr>
        <w:pPrChange w:id="355" w:author="Shin Jennifer" w:date="2022-10-28T21:13:00Z">
          <w:pPr>
            <w:wordWrap/>
            <w:spacing w:after="0" w:line="240" w:lineRule="exact"/>
            <w:jc w:val="left"/>
          </w:pPr>
        </w:pPrChange>
      </w:pPr>
    </w:p>
    <w:p w14:paraId="4419A256" w14:textId="7CD3B31B" w:rsidR="006E0C1F" w:rsidRPr="00B83583" w:rsidRDefault="006E0C1F" w:rsidP="00B83583">
      <w:pPr>
        <w:pStyle w:val="ListParagraph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b/>
          <w:bCs/>
          <w:sz w:val="24"/>
          <w:szCs w:val="24"/>
          <w:rPrChange w:id="356" w:author="Shin Jennifer" w:date="2022-10-28T21:24:00Z">
            <w:rPr>
              <w:b/>
              <w:bCs/>
              <w:sz w:val="24"/>
              <w:szCs w:val="24"/>
            </w:rPr>
          </w:rPrChange>
        </w:rPr>
        <w:pPrChange w:id="357" w:author="Shin Jennifer" w:date="2022-10-28T21:24:00Z">
          <w:pPr>
            <w:wordWrap/>
            <w:spacing w:after="0" w:line="240" w:lineRule="exact"/>
          </w:pPr>
        </w:pPrChange>
      </w:pPr>
      <w:del w:id="358" w:author="Shin Jennifer" w:date="2022-10-28T21:14:00Z">
        <w:r w:rsidRPr="00B83583" w:rsidDel="00B73561">
          <w:rPr>
            <w:rFonts w:ascii="Times New Roman" w:hAnsi="Times New Roman" w:cs="Times New Roman"/>
            <w:szCs w:val="20"/>
            <w:rPrChange w:id="359" w:author="Shin Jennifer" w:date="2022-10-28T21:24:00Z">
              <w:rPr/>
            </w:rPrChange>
          </w:rPr>
          <w:delText xml:space="preserve">∙ </w:delText>
        </w:r>
      </w:del>
      <w:r w:rsidRPr="00B83583">
        <w:rPr>
          <w:rFonts w:ascii="Times New Roman" w:hAnsi="Times New Roman" w:cs="Times New Roman"/>
          <w:szCs w:val="20"/>
          <w:rPrChange w:id="360" w:author="Shin Jennifer" w:date="2022-10-28T21:24:00Z">
            <w:rPr/>
          </w:rPrChange>
        </w:rPr>
        <w:t>Operated the embedded system to collect and dispose</w:t>
      </w:r>
      <w:ins w:id="361" w:author="Shin Jennifer" w:date="2022-10-28T21:24:00Z">
        <w:r w:rsidR="00B83583">
          <w:rPr>
            <w:rFonts w:ascii="Times New Roman" w:hAnsi="Times New Roman" w:cs="Times New Roman"/>
            <w:szCs w:val="20"/>
          </w:rPr>
          <w:t xml:space="preserve"> </w:t>
        </w:r>
        <w:r w:rsidR="00B83583">
          <w:rPr>
            <w:rFonts w:ascii="Times New Roman" w:hAnsi="Times New Roman" w:cs="Times New Roman" w:hint="eastAsia"/>
            <w:szCs w:val="20"/>
          </w:rPr>
          <w:t>o</w:t>
        </w:r>
        <w:r w:rsidR="00B83583">
          <w:rPr>
            <w:rFonts w:ascii="Times New Roman" w:hAnsi="Times New Roman" w:cs="Times New Roman" w:hint="eastAsia"/>
            <w:szCs w:val="20"/>
          </w:rPr>
          <w:t>f</w:t>
        </w:r>
      </w:ins>
      <w:r w:rsidRPr="00B83583">
        <w:rPr>
          <w:rFonts w:ascii="Times New Roman" w:hAnsi="Times New Roman" w:cs="Times New Roman"/>
          <w:szCs w:val="20"/>
          <w:rPrChange w:id="362" w:author="Shin Jennifer" w:date="2022-10-28T21:24:00Z">
            <w:rPr/>
          </w:rPrChange>
        </w:rPr>
        <w:t xml:space="preserve"> the garbage in a designated area when the RC car moves in a specific space.</w:t>
      </w:r>
    </w:p>
    <w:p w14:paraId="739C6A85" w14:textId="77777777" w:rsidR="00D85FF9" w:rsidRPr="00896C32" w:rsidRDefault="00D85FF9" w:rsidP="00D85FF9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</w:pPr>
    </w:p>
    <w:p w14:paraId="52AF6595" w14:textId="77777777" w:rsidR="00D85FF9" w:rsidRDefault="00D85FF9" w:rsidP="00D85FF9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 w:rsidRPr="00AD0C75">
        <w:rPr>
          <w:rFonts w:ascii="Times New Roman" w:hAnsi="Times New Roman" w:cs="Times New Roman"/>
          <w:b/>
          <w:bCs/>
          <w:sz w:val="24"/>
          <w:szCs w:val="24"/>
        </w:rPr>
        <w:t>AWARD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EC1D19" w:rsidRPr="00B83583" w14:paraId="5A0C9507" w14:textId="397DAE9D" w:rsidTr="00B73561">
        <w:tc>
          <w:tcPr>
            <w:tcW w:w="8500" w:type="dxa"/>
            <w:vAlign w:val="center"/>
          </w:tcPr>
          <w:p w14:paraId="732B2A8F" w14:textId="40E53831" w:rsidR="00EC1D19" w:rsidRPr="00B83583" w:rsidRDefault="00EC1D19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  <w:rPrChange w:id="363" w:author="Shin Jennifer" w:date="2022-10-28T21:25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</w:pPr>
            <w:r w:rsidRPr="00B83583">
              <w:rPr>
                <w:rFonts w:ascii="Times New Roman" w:hAnsi="Times New Roman" w:cs="Times New Roman"/>
                <w:i/>
                <w:iCs/>
                <w:sz w:val="22"/>
                <w:rPrChange w:id="364" w:author="Shin Jennifer" w:date="2022-10-28T21:25:00Z">
                  <w:rPr>
                    <w:rFonts w:ascii="Times New Roman" w:hAnsi="Times New Roman" w:cs="Times New Roman"/>
                    <w:b/>
                    <w:bCs/>
                    <w:i/>
                    <w:iCs/>
                    <w:sz w:val="22"/>
                  </w:rPr>
                </w:rPrChange>
              </w:rPr>
              <w:t xml:space="preserve">Fourth Place, </w:t>
            </w:r>
            <w:r w:rsidRPr="00B83583">
              <w:rPr>
                <w:rFonts w:ascii="Times New Roman" w:hAnsi="Times New Roman" w:cs="Times New Roman"/>
                <w:sz w:val="22"/>
                <w:rPrChange w:id="365" w:author="Shin Jennifer" w:date="2022-10-28T21:25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>Hansung University Engineering Competition</w:t>
            </w:r>
          </w:p>
        </w:tc>
        <w:tc>
          <w:tcPr>
            <w:tcW w:w="2828" w:type="dxa"/>
          </w:tcPr>
          <w:p w14:paraId="25A084E5" w14:textId="3FDBBF8F" w:rsidR="00EC1D19" w:rsidRPr="00B83583" w:rsidRDefault="00EC1D19" w:rsidP="00B73561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i/>
                <w:iCs/>
                <w:sz w:val="22"/>
                <w:rPrChange w:id="366" w:author="Shin Jennifer" w:date="2022-10-28T21:25:00Z">
                  <w:rPr>
                    <w:rFonts w:ascii="Times New Roman" w:hAnsi="Times New Roman" w:cs="Times New Roman"/>
                    <w:b/>
                    <w:bCs/>
                    <w:i/>
                    <w:iCs/>
                    <w:sz w:val="22"/>
                  </w:rPr>
                </w:rPrChange>
              </w:rPr>
            </w:pPr>
            <w:r w:rsidRPr="00B83583">
              <w:rPr>
                <w:rFonts w:ascii="Times New Roman" w:hAnsi="Times New Roman" w:cs="Times New Roman"/>
                <w:sz w:val="22"/>
                <w:rPrChange w:id="367" w:author="Shin Jennifer" w:date="2022-10-28T21:25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>Sept. 2019</w:t>
            </w:r>
            <w:commentRangeStart w:id="368"/>
            <w:commentRangeStart w:id="369"/>
            <w:commentRangeEnd w:id="368"/>
            <w:r w:rsidRPr="00B83583">
              <w:rPr>
                <w:rStyle w:val="CommentReference"/>
                <w:rFonts w:ascii="Times New Roman" w:hAnsi="Times New Roman" w:cs="Times New Roman"/>
                <w:sz w:val="22"/>
                <w:szCs w:val="22"/>
                <w:rPrChange w:id="370" w:author="Shin Jennifer" w:date="2022-10-28T21:25:00Z">
                  <w:rPr>
                    <w:rStyle w:val="CommentReference"/>
                    <w:rFonts w:ascii="Times New Roman" w:hAnsi="Times New Roman" w:cs="Times New Roman"/>
                    <w:b/>
                    <w:bCs/>
                    <w:sz w:val="22"/>
                    <w:szCs w:val="22"/>
                  </w:rPr>
                </w:rPrChange>
              </w:rPr>
              <w:commentReference w:id="368"/>
            </w:r>
            <w:commentRangeEnd w:id="369"/>
            <w:r w:rsidR="00085C1B" w:rsidRPr="00B83583">
              <w:rPr>
                <w:rStyle w:val="CommentReference"/>
              </w:rPr>
              <w:commentReference w:id="369"/>
            </w:r>
          </w:p>
        </w:tc>
      </w:tr>
    </w:tbl>
    <w:p w14:paraId="2FBE08BB" w14:textId="77777777" w:rsidR="00D85FF9" w:rsidRPr="005E6998" w:rsidRDefault="00D85FF9" w:rsidP="00D85FF9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</w:pPr>
    </w:p>
    <w:p w14:paraId="2861C9F3" w14:textId="48A3D025" w:rsidR="00D85FF9" w:rsidRDefault="00D85FF9" w:rsidP="00D85FF9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 w:rsidRPr="00AD0C75">
        <w:rPr>
          <w:rFonts w:ascii="Times New Roman" w:hAnsi="Times New Roman" w:cs="Times New Roman"/>
          <w:b/>
          <w:bCs/>
          <w:sz w:val="24"/>
          <w:szCs w:val="24"/>
        </w:rPr>
        <w:t>WORK</w:t>
      </w:r>
      <w:del w:id="371" w:author="Shin Jennifer" w:date="2022-10-28T21:12:00Z">
        <w:r w:rsidRPr="00AD0C75" w:rsidDel="00B73561">
          <w:rPr>
            <w:rFonts w:ascii="Times New Roman" w:hAnsi="Times New Roman" w:cs="Times New Roman"/>
            <w:b/>
            <w:bCs/>
            <w:sz w:val="24"/>
            <w:szCs w:val="24"/>
          </w:rPr>
          <w:delText>ING</w:delText>
        </w:r>
      </w:del>
      <w:r w:rsidRPr="00AD0C75">
        <w:rPr>
          <w:rFonts w:ascii="Times New Roman" w:hAnsi="Times New Roman" w:cs="Times New Roman"/>
          <w:b/>
          <w:bCs/>
          <w:sz w:val="24"/>
          <w:szCs w:val="24"/>
        </w:rPr>
        <w:t xml:space="preserve"> VISA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3402"/>
        <w:gridCol w:w="2828"/>
      </w:tblGrid>
      <w:tr w:rsidR="00D85FF9" w:rsidRPr="008E0F0B" w14:paraId="50C0E398" w14:textId="77777777" w:rsidTr="00B73561">
        <w:tc>
          <w:tcPr>
            <w:tcW w:w="5098" w:type="dxa"/>
            <w:vAlign w:val="center"/>
          </w:tcPr>
          <w:p w14:paraId="23CB942B" w14:textId="2D7B7450" w:rsidR="00D85FF9" w:rsidRPr="00B73561" w:rsidRDefault="00B83583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ins w:id="372" w:author="Shin Jennifer" w:date="2022-10-28T21:25:00Z">
              <w:r w:rsidRPr="00B73561">
                <w:rPr>
                  <w:rFonts w:ascii="Times New Roman" w:hAnsi="Times New Roman" w:cs="Times New Roman"/>
                  <w:sz w:val="22"/>
                </w:rPr>
                <w:t>Canada Working Holiday Visa</w:t>
              </w:r>
              <w:r w:rsidRPr="00B83583">
                <w:rPr>
                  <w:rFonts w:ascii="Times New Roman" w:hAnsi="Times New Roman" w:cs="Times New Roman"/>
                  <w:sz w:val="22"/>
                  <w:rPrChange w:id="373" w:author="Shin Jennifer" w:date="2022-10-28T21:25:00Z">
                    <w:rPr>
                      <w:rFonts w:ascii="Times New Roman" w:hAnsi="Times New Roman" w:cs="Times New Roman"/>
                      <w:b/>
                      <w:bCs/>
                      <w:sz w:val="22"/>
                    </w:rPr>
                  </w:rPrChange>
                </w:rPr>
                <w:t xml:space="preserve"> – </w:t>
              </w:r>
            </w:ins>
            <w:r w:rsidR="00D85FF9" w:rsidRPr="00B83583">
              <w:rPr>
                <w:rFonts w:ascii="Times New Roman" w:hAnsi="Times New Roman" w:cs="Times New Roman"/>
                <w:sz w:val="22"/>
                <w:rPrChange w:id="374" w:author="Shin Jennifer" w:date="2022-10-28T21:25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>Open Work Permit</w:t>
            </w:r>
          </w:p>
        </w:tc>
        <w:tc>
          <w:tcPr>
            <w:tcW w:w="3402" w:type="dxa"/>
            <w:vAlign w:val="center"/>
          </w:tcPr>
          <w:p w14:paraId="53FFE859" w14:textId="37495CBD" w:rsidR="00D85FF9" w:rsidRPr="00B73561" w:rsidRDefault="00D85FF9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</w:rPr>
            </w:pPr>
            <w:del w:id="375" w:author="Shin Jennifer" w:date="2022-10-28T21:25:00Z">
              <w:r w:rsidRPr="00B73561" w:rsidDel="00B83583">
                <w:rPr>
                  <w:rFonts w:ascii="Times New Roman" w:hAnsi="Times New Roman" w:cs="Times New Roman"/>
                  <w:sz w:val="22"/>
                </w:rPr>
                <w:delText>Canada Working Holiday Visa</w:delText>
              </w:r>
            </w:del>
          </w:p>
        </w:tc>
        <w:tc>
          <w:tcPr>
            <w:tcW w:w="2828" w:type="dxa"/>
            <w:vAlign w:val="center"/>
          </w:tcPr>
          <w:p w14:paraId="1B81770D" w14:textId="77777777" w:rsidR="00D85FF9" w:rsidRPr="00B83583" w:rsidRDefault="00D85FF9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  <w:rPrChange w:id="376" w:author="Shin Jennifer" w:date="2022-10-28T21:25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</w:pPr>
            <w:r w:rsidRPr="00B83583">
              <w:rPr>
                <w:rFonts w:ascii="Times New Roman" w:hAnsi="Times New Roman" w:cs="Times New Roman"/>
                <w:sz w:val="22"/>
                <w:rPrChange w:id="377" w:author="Shin Jennifer" w:date="2022-10-28T21:25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>Apr. 2023 – Apr. 2024</w:t>
            </w:r>
          </w:p>
        </w:tc>
      </w:tr>
    </w:tbl>
    <w:p w14:paraId="51ACDC9A" w14:textId="77777777" w:rsidR="00857AC2" w:rsidRPr="00896C32" w:rsidRDefault="00857AC2" w:rsidP="007F1C8D">
      <w:pPr>
        <w:wordWrap/>
        <w:spacing w:after="0" w:line="240" w:lineRule="exact"/>
        <w:rPr>
          <w:rFonts w:ascii="Times New Roman" w:hAnsi="Times New Roman" w:cs="Times New Roman" w:hint="eastAsia"/>
          <w:sz w:val="18"/>
          <w:szCs w:val="18"/>
        </w:rPr>
        <w:pPrChange w:id="378" w:author="임준범" w:date="2022-10-17T13:44:00Z">
          <w:pPr>
            <w:spacing w:after="0" w:line="240" w:lineRule="auto"/>
          </w:pPr>
        </w:pPrChange>
      </w:pPr>
    </w:p>
    <w:sectPr w:rsidR="00857AC2" w:rsidRPr="00896C32" w:rsidSect="00B83583">
      <w:pgSz w:w="11906" w:h="16838" w:code="9"/>
      <w:pgMar w:top="568" w:right="284" w:bottom="284" w:left="284" w:header="851" w:footer="992" w:gutter="0"/>
      <w:cols w:space="425"/>
      <w:docGrid w:linePitch="360"/>
      <w:sectPrChange w:id="379" w:author="Shin Jennifer" w:date="2022-10-28T21:25:00Z">
        <w:sectPr w:rsidR="00857AC2" w:rsidRPr="00896C32" w:rsidSect="00B83583">
          <w:pgMar w:top="568" w:right="284" w:bottom="567" w:left="284" w:header="851" w:footer="992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7" w:author="Shin Jennifer" w:date="2022-10-16T19:13:00Z" w:initials="SJ">
    <w:p w14:paraId="324DF3D7" w14:textId="54FEE1A0" w:rsidR="00715079" w:rsidRDefault="0071507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각각</w:t>
      </w:r>
      <w:r>
        <w:t xml:space="preserve"> 회사 위치를 적어주시면 좋을것 같습니다.</w:t>
      </w:r>
    </w:p>
    <w:p w14:paraId="6C70FD95" w14:textId="77777777" w:rsidR="00715079" w:rsidRDefault="00715079" w:rsidP="00BB4EE5">
      <w:pPr>
        <w:pStyle w:val="CommentText"/>
      </w:pPr>
      <w:r>
        <w:t xml:space="preserve">CityName, Country (Seoul, Korea </w:t>
      </w:r>
      <w:r>
        <w:rPr>
          <w:rFonts w:hint="eastAsia"/>
        </w:rPr>
        <w:t>혹은</w:t>
      </w:r>
      <w:r>
        <w:t xml:space="preserve"> Vancouver, BC </w:t>
      </w:r>
      <w:r>
        <w:rPr>
          <w:rFonts w:hint="eastAsia"/>
        </w:rPr>
        <w:t>같이요</w:t>
      </w:r>
      <w:r>
        <w:t>)</w:t>
      </w:r>
    </w:p>
  </w:comment>
  <w:comment w:id="18" w:author="임준범" w:date="2022-10-26T15:52:00Z" w:initials="임">
    <w:p w14:paraId="7570C551" w14:textId="77777777" w:rsidR="00085C1B" w:rsidRDefault="00085C1B" w:rsidP="0073021D">
      <w:pPr>
        <w:pStyle w:val="CommentText"/>
      </w:pPr>
      <w:r>
        <w:rPr>
          <w:rStyle w:val="CommentReference"/>
        </w:rPr>
        <w:annotationRef/>
      </w:r>
      <w:r>
        <w:t>수정했습니다</w:t>
      </w:r>
    </w:p>
  </w:comment>
  <w:comment w:id="19" w:author="임준범" w:date="2022-10-26T15:55:00Z" w:initials="임">
    <w:p w14:paraId="5B19A44C" w14:textId="77777777" w:rsidR="00085C1B" w:rsidRDefault="00085C1B" w:rsidP="00CC525A">
      <w:pPr>
        <w:pStyle w:val="CommentText"/>
      </w:pPr>
      <w:r>
        <w:rPr>
          <w:rStyle w:val="CommentReference"/>
        </w:rPr>
        <w:annotationRef/>
      </w:r>
      <w:r>
        <w:t>혹시 서울 여의도에서 근무할 경우,</w:t>
      </w:r>
      <w:r>
        <w:br/>
        <w:t>Yeouido, Seoul 과 같이 적는건 너무 세부적인가요?</w:t>
      </w:r>
    </w:p>
  </w:comment>
  <w:comment w:id="20" w:author="Shin Jennifer" w:date="2022-10-28T21:14:00Z" w:initials="SJ">
    <w:p w14:paraId="3556E3B6" w14:textId="77777777" w:rsidR="00B73561" w:rsidRDefault="00B73561" w:rsidP="00DC1FAC">
      <w:pPr>
        <w:pStyle w:val="CommentText"/>
      </w:pPr>
      <w:r>
        <w:rPr>
          <w:rStyle w:val="CommentReference"/>
        </w:rPr>
        <w:annotationRef/>
      </w:r>
      <w:r>
        <w:t>Seoul, Korea</w:t>
      </w:r>
      <w:r>
        <w:rPr>
          <w:rFonts w:hint="eastAsia"/>
        </w:rPr>
        <w:t>만</w:t>
      </w:r>
      <w:r>
        <w:t xml:space="preserve"> 하면 됩니다. </w:t>
      </w:r>
      <w:r>
        <w:rPr>
          <w:rFonts w:hint="eastAsia"/>
        </w:rPr>
        <w:t>미국이나</w:t>
      </w:r>
      <w:r>
        <w:t xml:space="preserve"> 캐나다는 도시/province or state </w:t>
      </w:r>
      <w:r>
        <w:rPr>
          <w:rFonts w:hint="eastAsia"/>
        </w:rPr>
        <w:t>이렇게</w:t>
      </w:r>
      <w:r>
        <w:t xml:space="preserve"> 합니다.</w:t>
      </w:r>
    </w:p>
  </w:comment>
  <w:comment w:id="83" w:author="Shin Jennifer" w:date="2022-10-16T19:17:00Z" w:initials="SJ">
    <w:p w14:paraId="41B5BCC2" w14:textId="40DAC2E7" w:rsidR="00454836" w:rsidRDefault="00454836" w:rsidP="0045483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여기를</w:t>
      </w:r>
      <w:r>
        <w:t xml:space="preserve"> 좀 더 업무 수행하신 각 bullet로 incorporate/enbody 되면 좋을것 같습니다.</w:t>
      </w:r>
    </w:p>
    <w:p w14:paraId="74173CCF" w14:textId="77777777" w:rsidR="00454836" w:rsidRDefault="00454836" w:rsidP="00454836">
      <w:pPr>
        <w:pStyle w:val="CommentText"/>
      </w:pPr>
      <w:r>
        <w:rPr>
          <w:rFonts w:hint="eastAsia"/>
        </w:rPr>
        <w:t>업무수행</w:t>
      </w:r>
      <w:r>
        <w:t xml:space="preserve"> --방법/과정/툴 --- 성과/결과/임팩트 이런식으로요</w:t>
      </w:r>
    </w:p>
    <w:p w14:paraId="3A84C557" w14:textId="77777777" w:rsidR="00454836" w:rsidRDefault="00454836" w:rsidP="00454836">
      <w:pPr>
        <w:pStyle w:val="CommentText"/>
      </w:pPr>
      <w:r>
        <w:rPr>
          <w:rFonts w:hint="eastAsia"/>
        </w:rPr>
        <w:t>다만</w:t>
      </w:r>
      <w:r>
        <w:t xml:space="preserve"> Tools: Linux, Socket, 이런식으로도 적기도 합니다</w:t>
      </w:r>
    </w:p>
  </w:comment>
  <w:comment w:id="84" w:author="임준범" w:date="2022-10-27T13:58:00Z" w:initials="임">
    <w:p w14:paraId="76AD1331" w14:textId="77777777" w:rsidR="001641D3" w:rsidRDefault="00363F27">
      <w:pPr>
        <w:pStyle w:val="CommentText"/>
      </w:pPr>
      <w:r>
        <w:rPr>
          <w:rStyle w:val="CommentReference"/>
        </w:rPr>
        <w:annotationRef/>
      </w:r>
      <w:r w:rsidR="001641D3">
        <w:rPr>
          <w:rFonts w:hint="eastAsia"/>
        </w:rPr>
        <w:t>말씀하신대로</w:t>
      </w:r>
      <w:r w:rsidR="001641D3">
        <w:t xml:space="preserve"> 수정해보았습니다.</w:t>
      </w:r>
    </w:p>
    <w:p w14:paraId="68C6369C" w14:textId="77777777" w:rsidR="001641D3" w:rsidRDefault="001641D3">
      <w:pPr>
        <w:pStyle w:val="CommentText"/>
      </w:pPr>
      <w:r>
        <w:rPr>
          <w:rFonts w:hint="eastAsia"/>
        </w:rPr>
        <w:t>개발</w:t>
      </w:r>
      <w:r>
        <w:t xml:space="preserve"> Skill 과 유지보수에 필요한 명령어 Tool 을 분리해야 할 것 같아 나눴고,</w:t>
      </w:r>
    </w:p>
    <w:p w14:paraId="35E04C4A" w14:textId="77777777" w:rsidR="001641D3" w:rsidRDefault="001641D3" w:rsidP="00ED2311">
      <w:pPr>
        <w:pStyle w:val="CommentText"/>
      </w:pPr>
      <w:r>
        <w:rPr>
          <w:rFonts w:hint="eastAsia"/>
        </w:rPr>
        <w:t>명령어</w:t>
      </w:r>
      <w:r>
        <w:t xml:space="preserve">(command)의 경우, 소문자로 사용하기 때문에 변경하였습니다! </w:t>
      </w:r>
    </w:p>
  </w:comment>
  <w:comment w:id="85" w:author="Shin Jennifer" w:date="2022-10-16T19:21:00Z" w:initials="SJ">
    <w:p w14:paraId="12936310" w14:textId="4162E634" w:rsidR="00454836" w:rsidRDefault="00454836" w:rsidP="0045483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최근</w:t>
      </w:r>
      <w:r>
        <w:t xml:space="preserve"> 경력일수록 더 위로 올라와야 해서 (more current = more upfront/top), 이 둘 위치가 변경되어야 할거 같습니다. 다만 표로 작성된거라 제가 건드리니 양식이 깨지네요.. 직접 해주시면 좋을거 같습니다. 밑에가 더 최근에 시작한거라 위로 올라와야 할거 같아요</w:t>
      </w:r>
    </w:p>
  </w:comment>
  <w:comment w:id="86" w:author="임준범" w:date="2022-10-26T15:59:00Z" w:initials="임">
    <w:p w14:paraId="00232551" w14:textId="77777777" w:rsidR="00085C1B" w:rsidRDefault="00085C1B">
      <w:pPr>
        <w:pStyle w:val="CommentText"/>
      </w:pPr>
      <w:r>
        <w:rPr>
          <w:rStyle w:val="CommentReference"/>
        </w:rPr>
        <w:annotationRef/>
      </w:r>
      <w:r>
        <w:t>최근 경력 관련하여 리스트 순서 수정했습니다.</w:t>
      </w:r>
    </w:p>
    <w:p w14:paraId="5F5B565C" w14:textId="77777777" w:rsidR="00085C1B" w:rsidRDefault="00085C1B">
      <w:pPr>
        <w:pStyle w:val="CommentText"/>
      </w:pPr>
      <w:r>
        <w:t>회사 명, 위치, 담당업무, 근무기간 의 경우엔,</w:t>
      </w:r>
    </w:p>
    <w:p w14:paraId="4E0D01A1" w14:textId="77777777" w:rsidR="00085C1B" w:rsidRDefault="00085C1B">
      <w:pPr>
        <w:pStyle w:val="CommentText"/>
      </w:pPr>
      <w:r>
        <w:t>내용의 왼쪽 오른쪽 정렬을 위해 표로 유지했지만,</w:t>
      </w:r>
    </w:p>
    <w:p w14:paraId="7CCB1F55" w14:textId="77777777" w:rsidR="00085C1B" w:rsidRDefault="00085C1B" w:rsidP="00C90368">
      <w:pPr>
        <w:pStyle w:val="CommentText"/>
      </w:pPr>
      <w:r>
        <w:t>세부내용의 경우 표에서 뺐습니다.</w:t>
      </w:r>
    </w:p>
  </w:comment>
  <w:comment w:id="140" w:author="Shin Jennifer" w:date="2022-10-15T23:17:00Z" w:initials="SJ">
    <w:p w14:paraId="03CE8641" w14:textId="1937796B" w:rsidR="00454836" w:rsidRDefault="00454836" w:rsidP="00454836">
      <w:pPr>
        <w:pStyle w:val="CommentText"/>
      </w:pPr>
      <w:r>
        <w:rPr>
          <w:rStyle w:val="CommentReference"/>
        </w:rPr>
        <w:annotationRef/>
      </w:r>
      <w:r>
        <w:t>Consider elaborating on what kind tools/languages/methods you used</w:t>
      </w:r>
    </w:p>
  </w:comment>
  <w:comment w:id="141" w:author="임준범" w:date="2022-10-27T09:53:00Z" w:initials="임">
    <w:p w14:paraId="0392BEF2" w14:textId="77777777" w:rsidR="00216851" w:rsidRDefault="00216851">
      <w:pPr>
        <w:pStyle w:val="CommentText"/>
      </w:pPr>
      <w:r>
        <w:rPr>
          <w:rStyle w:val="CommentReference"/>
        </w:rPr>
        <w:annotationRef/>
      </w:r>
      <w:r>
        <w:t>여기 첫 줄이 제가 개발한 플랫폼을 뜻한 것이고,</w:t>
      </w:r>
    </w:p>
    <w:p w14:paraId="341F5405" w14:textId="77777777" w:rsidR="00216851" w:rsidRDefault="00216851" w:rsidP="00F00C27">
      <w:pPr>
        <w:pStyle w:val="CommentText"/>
      </w:pPr>
      <w:r>
        <w:t>아래 세개의 줄이 해당 플랫폼을 개발하기 위해 진행한 작업을 작성한 것입니다</w:t>
      </w:r>
      <w:r>
        <w:br/>
      </w:r>
      <w:r>
        <w:br/>
        <w:t>혹시 이런식으로 적어도 될까요?</w:t>
      </w:r>
    </w:p>
  </w:comment>
  <w:comment w:id="144" w:author="Shin Jennifer" w:date="2022-10-28T21:24:00Z" w:initials="SJ">
    <w:p w14:paraId="7F70D35E" w14:textId="77777777" w:rsidR="00B83583" w:rsidRDefault="00B83583" w:rsidP="00DE616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네</w:t>
      </w:r>
      <w:r>
        <w:t xml:space="preserve"> 괜찮은거 같습니다.</w:t>
      </w:r>
    </w:p>
  </w:comment>
  <w:comment w:id="142" w:author="Shin Jennifer" w:date="2022-10-16T19:06:00Z" w:initials="SJ">
    <w:p w14:paraId="250115CD" w14:textId="5D7A1E79" w:rsidR="00454836" w:rsidRDefault="00454836" w:rsidP="0045483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여기도</w:t>
      </w:r>
      <w:r>
        <w:t xml:space="preserve"> 구체적으로 method/procedure/tool</w:t>
      </w:r>
      <w:r>
        <w:rPr>
          <w:rFonts w:hint="eastAsia"/>
        </w:rPr>
        <w:t>을</w:t>
      </w:r>
      <w:r>
        <w:t xml:space="preserve"> 써보면 어떨까요? </w:t>
      </w:r>
    </w:p>
  </w:comment>
  <w:comment w:id="143" w:author="임준범" w:date="2022-10-28T09:29:00Z" w:initials="임">
    <w:p w14:paraId="235AA674" w14:textId="77777777" w:rsidR="0015025D" w:rsidRDefault="0015025D">
      <w:pPr>
        <w:pStyle w:val="CommentText"/>
      </w:pPr>
      <w:r>
        <w:rPr>
          <w:rStyle w:val="CommentReference"/>
        </w:rPr>
        <w:annotationRef/>
      </w:r>
      <w:r>
        <w:t xml:space="preserve">이 부분에 대한 내용을 numeric point 추가하여 </w:t>
      </w:r>
    </w:p>
    <w:p w14:paraId="40728878" w14:textId="77777777" w:rsidR="0015025D" w:rsidRDefault="0015025D" w:rsidP="005F1734">
      <w:pPr>
        <w:pStyle w:val="CommentText"/>
      </w:pPr>
      <w:r>
        <w:t>추가 작성해보았습니다. 검토 부탁드려요</w:t>
      </w:r>
    </w:p>
  </w:comment>
  <w:comment w:id="240" w:author="Shin Jennifer" w:date="2022-10-16T19:22:00Z" w:initials="SJ">
    <w:p w14:paraId="44C60373" w14:textId="78966BC7" w:rsidR="002400F7" w:rsidRDefault="002400F7" w:rsidP="002400F7">
      <w:pPr>
        <w:pStyle w:val="CommentText"/>
      </w:pPr>
      <w:r>
        <w:rPr>
          <w:rStyle w:val="CommentReference"/>
        </w:rPr>
        <w:annotationRef/>
      </w:r>
      <w:r>
        <w:t>What do you mean by 'commit' here?</w:t>
      </w:r>
    </w:p>
  </w:comment>
  <w:comment w:id="241" w:author="임준범" w:date="2022-10-27T08:54:00Z" w:initials="임">
    <w:p w14:paraId="2EB73466" w14:textId="77777777" w:rsidR="007E6BDD" w:rsidRDefault="007E6BDD" w:rsidP="00E93142">
      <w:pPr>
        <w:pStyle w:val="CommentText"/>
      </w:pPr>
      <w:r>
        <w:rPr>
          <w:rStyle w:val="CommentReference"/>
        </w:rPr>
        <w:annotationRef/>
      </w:r>
      <w:r>
        <w:t>커밋이라는 표현은, 쉽게 말해 형상관리시스템에 작업자가 수정하거나 추가한 내용을 업데이트 하는 작업을 뜻합니다!</w:t>
      </w:r>
    </w:p>
  </w:comment>
  <w:comment w:id="368" w:author="Shin Jennifer" w:date="2022-10-15T23:09:00Z" w:initials="SJ">
    <w:p w14:paraId="6C50AFF5" w14:textId="710ACC25" w:rsidR="00EC1D19" w:rsidRDefault="00EC1D19" w:rsidP="00EC1D19">
      <w:pPr>
        <w:pStyle w:val="CommentText"/>
      </w:pPr>
      <w:r>
        <w:rPr>
          <w:rStyle w:val="CommentReference"/>
        </w:rPr>
        <w:annotationRef/>
      </w:r>
      <w:r>
        <w:t>Contest/ Competition 중복이어서 삭제</w:t>
      </w:r>
    </w:p>
  </w:comment>
  <w:comment w:id="369" w:author="임준범" w:date="2022-10-26T16:00:00Z" w:initials="임">
    <w:p w14:paraId="2E66C4E6" w14:textId="77777777" w:rsidR="00085C1B" w:rsidRDefault="00085C1B" w:rsidP="006D38B0">
      <w:pPr>
        <w:pStyle w:val="CommentText"/>
      </w:pPr>
      <w:r>
        <w:rPr>
          <w:rStyle w:val="CommentReference"/>
        </w:rPr>
        <w:annotationRef/>
      </w:r>
      <w:r>
        <w:t>감사합니다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70FD95" w15:done="0"/>
  <w15:commentEx w15:paraId="7570C551" w15:paraIdParent="6C70FD95" w15:done="0"/>
  <w15:commentEx w15:paraId="5B19A44C" w15:paraIdParent="6C70FD95" w15:done="0"/>
  <w15:commentEx w15:paraId="3556E3B6" w15:paraIdParent="6C70FD95" w15:done="0"/>
  <w15:commentEx w15:paraId="3A84C557" w15:done="0"/>
  <w15:commentEx w15:paraId="35E04C4A" w15:paraIdParent="3A84C557" w15:done="0"/>
  <w15:commentEx w15:paraId="12936310" w15:done="0"/>
  <w15:commentEx w15:paraId="7CCB1F55" w15:paraIdParent="12936310" w15:done="0"/>
  <w15:commentEx w15:paraId="03CE8641" w15:done="0"/>
  <w15:commentEx w15:paraId="341F5405" w15:paraIdParent="03CE8641" w15:done="0"/>
  <w15:commentEx w15:paraId="7F70D35E" w15:paraIdParent="03CE8641" w15:done="0"/>
  <w15:commentEx w15:paraId="250115CD" w15:done="1"/>
  <w15:commentEx w15:paraId="40728878" w15:paraIdParent="250115CD" w15:done="1"/>
  <w15:commentEx w15:paraId="44C60373" w15:done="0"/>
  <w15:commentEx w15:paraId="2EB73466" w15:paraIdParent="44C60373" w15:done="0"/>
  <w15:commentEx w15:paraId="6C50AFF5" w15:done="1"/>
  <w15:commentEx w15:paraId="2E66C4E6" w15:paraIdParent="6C50AFF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6D669" w16cex:dateUtc="2022-10-16T11:13:00Z"/>
  <w16cex:commentExtensible w16cex:durableId="2703D654" w16cex:dateUtc="2022-10-26T06:52:00Z"/>
  <w16cex:commentExtensible w16cex:durableId="2703D6DE" w16cex:dateUtc="2022-10-26T06:55:00Z"/>
  <w16cex:commentExtensible w16cex:durableId="2706C4CF" w16cex:dateUtc="2022-10-28T13:14:00Z"/>
  <w16cex:commentExtensible w16cex:durableId="27050CF2" w16cex:dateUtc="2022-10-27T04:58:00Z"/>
  <w16cex:commentExtensible w16cex:durableId="26F7DCEF" w16cex:dateUtc="2022-10-16T11:21:00Z"/>
  <w16cex:commentExtensible w16cex:durableId="2703D7CE" w16cex:dateUtc="2022-10-26T06:59:00Z"/>
  <w16cex:commentExtensible w16cex:durableId="26F7DD4A" w16cex:dateUtc="2022-10-15T15:17:00Z"/>
  <w16cex:commentExtensible w16cex:durableId="2704D3A4" w16cex:dateUtc="2022-10-27T00:53:00Z"/>
  <w16cex:commentExtensible w16cex:durableId="2706C706" w16cex:dateUtc="2022-10-28T13:24:00Z"/>
  <w16cex:commentExtensible w16cex:durableId="26F7DD49" w16cex:dateUtc="2022-10-16T11:06:00Z"/>
  <w16cex:commentExtensible w16cex:durableId="27061F64" w16cex:dateUtc="2022-10-28T00:29:00Z"/>
  <w16cex:commentExtensible w16cex:durableId="26F7DD66" w16cex:dateUtc="2022-10-16T11:22:00Z"/>
  <w16cex:commentExtensible w16cex:durableId="2704C5C9" w16cex:dateUtc="2022-10-26T23:54:00Z"/>
  <w16cex:commentExtensible w16cex:durableId="26FC03B5" w16cex:dateUtc="2022-10-15T15:09:00Z"/>
  <w16cex:commentExtensible w16cex:durableId="2703D81E" w16cex:dateUtc="2022-10-26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70FD95" w16cid:durableId="26F6D669"/>
  <w16cid:commentId w16cid:paraId="7570C551" w16cid:durableId="2703D654"/>
  <w16cid:commentId w16cid:paraId="5B19A44C" w16cid:durableId="2703D6DE"/>
  <w16cid:commentId w16cid:paraId="3556E3B6" w16cid:durableId="2706C4CF"/>
  <w16cid:commentId w16cid:paraId="3A84C557" w16cid:durableId="27053D5E"/>
  <w16cid:commentId w16cid:paraId="35E04C4A" w16cid:durableId="27050CF2"/>
  <w16cid:commentId w16cid:paraId="12936310" w16cid:durableId="26F7DCEF"/>
  <w16cid:commentId w16cid:paraId="7CCB1F55" w16cid:durableId="2703D7CE"/>
  <w16cid:commentId w16cid:paraId="03CE8641" w16cid:durableId="26F7DD4A"/>
  <w16cid:commentId w16cid:paraId="341F5405" w16cid:durableId="2704D3A4"/>
  <w16cid:commentId w16cid:paraId="7F70D35E" w16cid:durableId="2706C706"/>
  <w16cid:commentId w16cid:paraId="250115CD" w16cid:durableId="26F7DD49"/>
  <w16cid:commentId w16cid:paraId="40728878" w16cid:durableId="27061F64"/>
  <w16cid:commentId w16cid:paraId="44C60373" w16cid:durableId="26F7DD66"/>
  <w16cid:commentId w16cid:paraId="2EB73466" w16cid:durableId="2704C5C9"/>
  <w16cid:commentId w16cid:paraId="6C50AFF5" w16cid:durableId="26FC03B5"/>
  <w16cid:commentId w16cid:paraId="2E66C4E6" w16cid:durableId="2703D8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50219" w14:textId="77777777" w:rsidR="00E8041B" w:rsidRDefault="00E8041B" w:rsidP="006B2DB9">
      <w:pPr>
        <w:spacing w:after="0" w:line="240" w:lineRule="auto"/>
      </w:pPr>
      <w:r>
        <w:separator/>
      </w:r>
    </w:p>
  </w:endnote>
  <w:endnote w:type="continuationSeparator" w:id="0">
    <w:p w14:paraId="6D954D52" w14:textId="77777777" w:rsidR="00E8041B" w:rsidRDefault="00E8041B" w:rsidP="006B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03504" w14:textId="77777777" w:rsidR="00E8041B" w:rsidRDefault="00E8041B" w:rsidP="006B2DB9">
      <w:pPr>
        <w:spacing w:after="0" w:line="240" w:lineRule="auto"/>
      </w:pPr>
      <w:r>
        <w:separator/>
      </w:r>
    </w:p>
  </w:footnote>
  <w:footnote w:type="continuationSeparator" w:id="0">
    <w:p w14:paraId="26458168" w14:textId="77777777" w:rsidR="00E8041B" w:rsidRDefault="00E8041B" w:rsidP="006B2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E6B"/>
    <w:multiLevelType w:val="hybridMultilevel"/>
    <w:tmpl w:val="88BE5D78"/>
    <w:lvl w:ilvl="0" w:tplc="4B80DA32">
      <w:numFmt w:val="bullet"/>
      <w:lvlText w:val=""/>
      <w:lvlJc w:val="left"/>
      <w:pPr>
        <w:ind w:left="420" w:hanging="420"/>
      </w:pPr>
      <w:rPr>
        <w:rFonts w:ascii="Wingdings" w:eastAsia="SimSun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087449"/>
    <w:multiLevelType w:val="hybridMultilevel"/>
    <w:tmpl w:val="BA98C842"/>
    <w:lvl w:ilvl="0" w:tplc="4B80DA32">
      <w:numFmt w:val="bullet"/>
      <w:lvlText w:val=""/>
      <w:lvlJc w:val="left"/>
      <w:pPr>
        <w:ind w:left="420" w:hanging="420"/>
      </w:pPr>
      <w:rPr>
        <w:rFonts w:ascii="Wingdings" w:eastAsia="SimSun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4D6AB1"/>
    <w:multiLevelType w:val="hybridMultilevel"/>
    <w:tmpl w:val="A1EC7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43957479">
    <w:abstractNumId w:val="2"/>
  </w:num>
  <w:num w:numId="2" w16cid:durableId="1673754985">
    <w:abstractNumId w:val="1"/>
  </w:num>
  <w:num w:numId="3" w16cid:durableId="114369804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in Jennifer">
    <w15:presenceInfo w15:providerId="Windows Live" w15:userId="31ed622363969bf4"/>
  </w15:person>
  <w15:person w15:author="임준범">
    <w15:presenceInfo w15:providerId="None" w15:userId="임준범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91"/>
    <w:rsid w:val="00007824"/>
    <w:rsid w:val="00012529"/>
    <w:rsid w:val="0001297B"/>
    <w:rsid w:val="00020458"/>
    <w:rsid w:val="00021648"/>
    <w:rsid w:val="00021B09"/>
    <w:rsid w:val="00021DF6"/>
    <w:rsid w:val="0002281B"/>
    <w:rsid w:val="00042911"/>
    <w:rsid w:val="000451CB"/>
    <w:rsid w:val="0004791C"/>
    <w:rsid w:val="0005018A"/>
    <w:rsid w:val="00057439"/>
    <w:rsid w:val="0007527A"/>
    <w:rsid w:val="000767E8"/>
    <w:rsid w:val="00080384"/>
    <w:rsid w:val="000804B5"/>
    <w:rsid w:val="000828A2"/>
    <w:rsid w:val="00083D3F"/>
    <w:rsid w:val="00084BF6"/>
    <w:rsid w:val="00085C1B"/>
    <w:rsid w:val="00091D37"/>
    <w:rsid w:val="000945E7"/>
    <w:rsid w:val="00096BC6"/>
    <w:rsid w:val="000A07C9"/>
    <w:rsid w:val="000A3CDB"/>
    <w:rsid w:val="000A7EAC"/>
    <w:rsid w:val="000B515A"/>
    <w:rsid w:val="000B7A7E"/>
    <w:rsid w:val="000C2608"/>
    <w:rsid w:val="000C2C88"/>
    <w:rsid w:val="000C44D2"/>
    <w:rsid w:val="000C46E8"/>
    <w:rsid w:val="000C55F0"/>
    <w:rsid w:val="000C7BD7"/>
    <w:rsid w:val="000D649A"/>
    <w:rsid w:val="000D7F12"/>
    <w:rsid w:val="000E0C3C"/>
    <w:rsid w:val="000E4235"/>
    <w:rsid w:val="000E59C6"/>
    <w:rsid w:val="000F4714"/>
    <w:rsid w:val="000F5761"/>
    <w:rsid w:val="000F585C"/>
    <w:rsid w:val="000F5DE8"/>
    <w:rsid w:val="0010489E"/>
    <w:rsid w:val="00105020"/>
    <w:rsid w:val="00106468"/>
    <w:rsid w:val="00107265"/>
    <w:rsid w:val="0011109A"/>
    <w:rsid w:val="00111FF0"/>
    <w:rsid w:val="001169E0"/>
    <w:rsid w:val="00120119"/>
    <w:rsid w:val="0015025D"/>
    <w:rsid w:val="00156713"/>
    <w:rsid w:val="0015791C"/>
    <w:rsid w:val="00161AC7"/>
    <w:rsid w:val="00163015"/>
    <w:rsid w:val="001641D3"/>
    <w:rsid w:val="001679F5"/>
    <w:rsid w:val="00171E3B"/>
    <w:rsid w:val="001938BC"/>
    <w:rsid w:val="00195148"/>
    <w:rsid w:val="001A14C3"/>
    <w:rsid w:val="001B1C3C"/>
    <w:rsid w:val="001B4D07"/>
    <w:rsid w:val="001C07AC"/>
    <w:rsid w:val="001C4649"/>
    <w:rsid w:val="001C72DE"/>
    <w:rsid w:val="001D24E2"/>
    <w:rsid w:val="001D3483"/>
    <w:rsid w:val="001D3C6A"/>
    <w:rsid w:val="00200B35"/>
    <w:rsid w:val="002012F3"/>
    <w:rsid w:val="0020373A"/>
    <w:rsid w:val="00203ACC"/>
    <w:rsid w:val="00205CF5"/>
    <w:rsid w:val="002113E6"/>
    <w:rsid w:val="00214B63"/>
    <w:rsid w:val="00214B8C"/>
    <w:rsid w:val="00216851"/>
    <w:rsid w:val="00220801"/>
    <w:rsid w:val="00223259"/>
    <w:rsid w:val="002266BB"/>
    <w:rsid w:val="0023267D"/>
    <w:rsid w:val="002400F7"/>
    <w:rsid w:val="00241819"/>
    <w:rsid w:val="00244D06"/>
    <w:rsid w:val="00252BF7"/>
    <w:rsid w:val="00257CE7"/>
    <w:rsid w:val="00261670"/>
    <w:rsid w:val="00262385"/>
    <w:rsid w:val="002668A1"/>
    <w:rsid w:val="0027263F"/>
    <w:rsid w:val="00277F6F"/>
    <w:rsid w:val="0028122F"/>
    <w:rsid w:val="0029248D"/>
    <w:rsid w:val="002A0CDD"/>
    <w:rsid w:val="002C53E2"/>
    <w:rsid w:val="002D5C91"/>
    <w:rsid w:val="002F23B8"/>
    <w:rsid w:val="002F5F81"/>
    <w:rsid w:val="002F76AE"/>
    <w:rsid w:val="00307EFC"/>
    <w:rsid w:val="003165BB"/>
    <w:rsid w:val="00320F39"/>
    <w:rsid w:val="00321AE4"/>
    <w:rsid w:val="00324D65"/>
    <w:rsid w:val="00326BD2"/>
    <w:rsid w:val="00330530"/>
    <w:rsid w:val="003312D8"/>
    <w:rsid w:val="00341E77"/>
    <w:rsid w:val="00343144"/>
    <w:rsid w:val="003549F8"/>
    <w:rsid w:val="00363F27"/>
    <w:rsid w:val="003744C8"/>
    <w:rsid w:val="003745CA"/>
    <w:rsid w:val="00382F0B"/>
    <w:rsid w:val="003870B1"/>
    <w:rsid w:val="003B1F5B"/>
    <w:rsid w:val="003B3B1C"/>
    <w:rsid w:val="003B7885"/>
    <w:rsid w:val="003C34EA"/>
    <w:rsid w:val="003E2461"/>
    <w:rsid w:val="003F2A2B"/>
    <w:rsid w:val="00400546"/>
    <w:rsid w:val="00404703"/>
    <w:rsid w:val="00407947"/>
    <w:rsid w:val="00421F29"/>
    <w:rsid w:val="00433116"/>
    <w:rsid w:val="004472DC"/>
    <w:rsid w:val="00454836"/>
    <w:rsid w:val="00461A62"/>
    <w:rsid w:val="004708E4"/>
    <w:rsid w:val="00470EB9"/>
    <w:rsid w:val="00473B67"/>
    <w:rsid w:val="00477066"/>
    <w:rsid w:val="00477BF8"/>
    <w:rsid w:val="004A3039"/>
    <w:rsid w:val="004B025A"/>
    <w:rsid w:val="004B770C"/>
    <w:rsid w:val="004D1CAB"/>
    <w:rsid w:val="004D276E"/>
    <w:rsid w:val="004E1D6D"/>
    <w:rsid w:val="004E4443"/>
    <w:rsid w:val="004E70A0"/>
    <w:rsid w:val="004F0F2F"/>
    <w:rsid w:val="004F36AF"/>
    <w:rsid w:val="004F6AA3"/>
    <w:rsid w:val="0050284B"/>
    <w:rsid w:val="0050720A"/>
    <w:rsid w:val="005108CC"/>
    <w:rsid w:val="00511047"/>
    <w:rsid w:val="00520B7B"/>
    <w:rsid w:val="0052192E"/>
    <w:rsid w:val="00530F5B"/>
    <w:rsid w:val="005357DA"/>
    <w:rsid w:val="005379DD"/>
    <w:rsid w:val="00540FEB"/>
    <w:rsid w:val="005572B1"/>
    <w:rsid w:val="0055781E"/>
    <w:rsid w:val="00564B02"/>
    <w:rsid w:val="00564ED2"/>
    <w:rsid w:val="00565DB3"/>
    <w:rsid w:val="00572D19"/>
    <w:rsid w:val="00576EC3"/>
    <w:rsid w:val="00584E49"/>
    <w:rsid w:val="0058659D"/>
    <w:rsid w:val="00590117"/>
    <w:rsid w:val="005916FC"/>
    <w:rsid w:val="005930FE"/>
    <w:rsid w:val="005A00FA"/>
    <w:rsid w:val="005A5528"/>
    <w:rsid w:val="005B64C6"/>
    <w:rsid w:val="005D4B57"/>
    <w:rsid w:val="005D6439"/>
    <w:rsid w:val="005E06FE"/>
    <w:rsid w:val="005E0ACD"/>
    <w:rsid w:val="005E687C"/>
    <w:rsid w:val="005E6998"/>
    <w:rsid w:val="00601454"/>
    <w:rsid w:val="0060251F"/>
    <w:rsid w:val="00611C2F"/>
    <w:rsid w:val="00611FA8"/>
    <w:rsid w:val="00614581"/>
    <w:rsid w:val="0061601B"/>
    <w:rsid w:val="0062031E"/>
    <w:rsid w:val="006337C4"/>
    <w:rsid w:val="006357FA"/>
    <w:rsid w:val="0064475B"/>
    <w:rsid w:val="006506F9"/>
    <w:rsid w:val="00650707"/>
    <w:rsid w:val="00650E43"/>
    <w:rsid w:val="0065202E"/>
    <w:rsid w:val="00652272"/>
    <w:rsid w:val="00652DB7"/>
    <w:rsid w:val="00662D5C"/>
    <w:rsid w:val="00664169"/>
    <w:rsid w:val="006658E4"/>
    <w:rsid w:val="00677A9A"/>
    <w:rsid w:val="0068411D"/>
    <w:rsid w:val="00684A78"/>
    <w:rsid w:val="00691342"/>
    <w:rsid w:val="006976A0"/>
    <w:rsid w:val="00697A7E"/>
    <w:rsid w:val="006A507B"/>
    <w:rsid w:val="006B2DB9"/>
    <w:rsid w:val="006B63FC"/>
    <w:rsid w:val="006C3351"/>
    <w:rsid w:val="006E0386"/>
    <w:rsid w:val="006E0C1F"/>
    <w:rsid w:val="006E4D58"/>
    <w:rsid w:val="006E5518"/>
    <w:rsid w:val="006F43AC"/>
    <w:rsid w:val="00706BB0"/>
    <w:rsid w:val="00715079"/>
    <w:rsid w:val="00716236"/>
    <w:rsid w:val="00721912"/>
    <w:rsid w:val="0072340A"/>
    <w:rsid w:val="00725883"/>
    <w:rsid w:val="007258B3"/>
    <w:rsid w:val="00725A85"/>
    <w:rsid w:val="00727DE6"/>
    <w:rsid w:val="00753787"/>
    <w:rsid w:val="00753A39"/>
    <w:rsid w:val="00761A4D"/>
    <w:rsid w:val="007642E4"/>
    <w:rsid w:val="007669B0"/>
    <w:rsid w:val="0077142D"/>
    <w:rsid w:val="007802EE"/>
    <w:rsid w:val="00785AA3"/>
    <w:rsid w:val="00786558"/>
    <w:rsid w:val="007B0103"/>
    <w:rsid w:val="007B57EC"/>
    <w:rsid w:val="007B788D"/>
    <w:rsid w:val="007C117D"/>
    <w:rsid w:val="007D4DEF"/>
    <w:rsid w:val="007E1589"/>
    <w:rsid w:val="007E314A"/>
    <w:rsid w:val="007E6BDD"/>
    <w:rsid w:val="007F12AE"/>
    <w:rsid w:val="007F1C8D"/>
    <w:rsid w:val="007F2ACF"/>
    <w:rsid w:val="007F78CE"/>
    <w:rsid w:val="00800E57"/>
    <w:rsid w:val="00806100"/>
    <w:rsid w:val="00815DC7"/>
    <w:rsid w:val="0082035C"/>
    <w:rsid w:val="008209A6"/>
    <w:rsid w:val="0082512B"/>
    <w:rsid w:val="00825799"/>
    <w:rsid w:val="0083729B"/>
    <w:rsid w:val="008439E0"/>
    <w:rsid w:val="00844C0F"/>
    <w:rsid w:val="00851404"/>
    <w:rsid w:val="008551B9"/>
    <w:rsid w:val="00856C1B"/>
    <w:rsid w:val="00857AC2"/>
    <w:rsid w:val="00865F3C"/>
    <w:rsid w:val="00886481"/>
    <w:rsid w:val="008869F1"/>
    <w:rsid w:val="00896C32"/>
    <w:rsid w:val="008B78B7"/>
    <w:rsid w:val="008C25CD"/>
    <w:rsid w:val="008C385F"/>
    <w:rsid w:val="008D2392"/>
    <w:rsid w:val="008D443B"/>
    <w:rsid w:val="008E0892"/>
    <w:rsid w:val="008E0F0B"/>
    <w:rsid w:val="008E1613"/>
    <w:rsid w:val="008F1B47"/>
    <w:rsid w:val="00902DA9"/>
    <w:rsid w:val="00910241"/>
    <w:rsid w:val="00912142"/>
    <w:rsid w:val="009204F1"/>
    <w:rsid w:val="00924170"/>
    <w:rsid w:val="00930FF9"/>
    <w:rsid w:val="009316E9"/>
    <w:rsid w:val="009346F2"/>
    <w:rsid w:val="00941EB5"/>
    <w:rsid w:val="009442AD"/>
    <w:rsid w:val="00954247"/>
    <w:rsid w:val="00962F09"/>
    <w:rsid w:val="009679E4"/>
    <w:rsid w:val="009730FA"/>
    <w:rsid w:val="009811C6"/>
    <w:rsid w:val="00985EB6"/>
    <w:rsid w:val="009906ED"/>
    <w:rsid w:val="009A117D"/>
    <w:rsid w:val="009A3E4C"/>
    <w:rsid w:val="009B542E"/>
    <w:rsid w:val="009C5675"/>
    <w:rsid w:val="009D060D"/>
    <w:rsid w:val="009D55E5"/>
    <w:rsid w:val="009E1A2B"/>
    <w:rsid w:val="009E442F"/>
    <w:rsid w:val="009E445C"/>
    <w:rsid w:val="009E4B6A"/>
    <w:rsid w:val="009F2804"/>
    <w:rsid w:val="00A04471"/>
    <w:rsid w:val="00A04930"/>
    <w:rsid w:val="00A07C45"/>
    <w:rsid w:val="00A10204"/>
    <w:rsid w:val="00A179AF"/>
    <w:rsid w:val="00A24F05"/>
    <w:rsid w:val="00A31068"/>
    <w:rsid w:val="00A35C8B"/>
    <w:rsid w:val="00A421AF"/>
    <w:rsid w:val="00A43141"/>
    <w:rsid w:val="00A53AAB"/>
    <w:rsid w:val="00A555AF"/>
    <w:rsid w:val="00A56578"/>
    <w:rsid w:val="00A57FC5"/>
    <w:rsid w:val="00A62E20"/>
    <w:rsid w:val="00A7657B"/>
    <w:rsid w:val="00A766AB"/>
    <w:rsid w:val="00A92123"/>
    <w:rsid w:val="00A92B6B"/>
    <w:rsid w:val="00A942D3"/>
    <w:rsid w:val="00A95BF9"/>
    <w:rsid w:val="00AB0F45"/>
    <w:rsid w:val="00AB184C"/>
    <w:rsid w:val="00AB20EF"/>
    <w:rsid w:val="00AC1908"/>
    <w:rsid w:val="00AC65FD"/>
    <w:rsid w:val="00AC789E"/>
    <w:rsid w:val="00AD74D7"/>
    <w:rsid w:val="00AE0EEE"/>
    <w:rsid w:val="00AE7A4E"/>
    <w:rsid w:val="00AF2F02"/>
    <w:rsid w:val="00B00F0B"/>
    <w:rsid w:val="00B04C3D"/>
    <w:rsid w:val="00B06D82"/>
    <w:rsid w:val="00B1042A"/>
    <w:rsid w:val="00B135B9"/>
    <w:rsid w:val="00B21E8F"/>
    <w:rsid w:val="00B25219"/>
    <w:rsid w:val="00B316E4"/>
    <w:rsid w:val="00B341C3"/>
    <w:rsid w:val="00B40366"/>
    <w:rsid w:val="00B44F09"/>
    <w:rsid w:val="00B50AF8"/>
    <w:rsid w:val="00B54108"/>
    <w:rsid w:val="00B66DD7"/>
    <w:rsid w:val="00B70717"/>
    <w:rsid w:val="00B73561"/>
    <w:rsid w:val="00B74988"/>
    <w:rsid w:val="00B83583"/>
    <w:rsid w:val="00BA6541"/>
    <w:rsid w:val="00BB106B"/>
    <w:rsid w:val="00BC0321"/>
    <w:rsid w:val="00BC1C33"/>
    <w:rsid w:val="00BC750E"/>
    <w:rsid w:val="00BE1989"/>
    <w:rsid w:val="00BF10AD"/>
    <w:rsid w:val="00BF2701"/>
    <w:rsid w:val="00BF4AC6"/>
    <w:rsid w:val="00BF6AEC"/>
    <w:rsid w:val="00C00052"/>
    <w:rsid w:val="00C16304"/>
    <w:rsid w:val="00C27431"/>
    <w:rsid w:val="00C40714"/>
    <w:rsid w:val="00C408C0"/>
    <w:rsid w:val="00C41F77"/>
    <w:rsid w:val="00C516A8"/>
    <w:rsid w:val="00C52238"/>
    <w:rsid w:val="00C53816"/>
    <w:rsid w:val="00C61EDF"/>
    <w:rsid w:val="00C7707D"/>
    <w:rsid w:val="00C85483"/>
    <w:rsid w:val="00CA1159"/>
    <w:rsid w:val="00CB5CA4"/>
    <w:rsid w:val="00CB6519"/>
    <w:rsid w:val="00CC0761"/>
    <w:rsid w:val="00CC1B0A"/>
    <w:rsid w:val="00CC3172"/>
    <w:rsid w:val="00CD1D00"/>
    <w:rsid w:val="00CE1BAA"/>
    <w:rsid w:val="00CE201B"/>
    <w:rsid w:val="00CE4987"/>
    <w:rsid w:val="00CF23C3"/>
    <w:rsid w:val="00CF482F"/>
    <w:rsid w:val="00CF59B7"/>
    <w:rsid w:val="00CF59E9"/>
    <w:rsid w:val="00D028A2"/>
    <w:rsid w:val="00D10592"/>
    <w:rsid w:val="00D1702F"/>
    <w:rsid w:val="00D1759C"/>
    <w:rsid w:val="00D22239"/>
    <w:rsid w:val="00D37E16"/>
    <w:rsid w:val="00D53E91"/>
    <w:rsid w:val="00D70D34"/>
    <w:rsid w:val="00D84C7B"/>
    <w:rsid w:val="00D85FF9"/>
    <w:rsid w:val="00D95A74"/>
    <w:rsid w:val="00DA02B8"/>
    <w:rsid w:val="00DA2CB5"/>
    <w:rsid w:val="00DA2E79"/>
    <w:rsid w:val="00DB3EEA"/>
    <w:rsid w:val="00DB4E2F"/>
    <w:rsid w:val="00DB625C"/>
    <w:rsid w:val="00DC6F07"/>
    <w:rsid w:val="00DD745E"/>
    <w:rsid w:val="00DE31BD"/>
    <w:rsid w:val="00DE78B8"/>
    <w:rsid w:val="00DF2B39"/>
    <w:rsid w:val="00DF4DB3"/>
    <w:rsid w:val="00DF5259"/>
    <w:rsid w:val="00E01DE4"/>
    <w:rsid w:val="00E032B2"/>
    <w:rsid w:val="00E07952"/>
    <w:rsid w:val="00E079DD"/>
    <w:rsid w:val="00E13238"/>
    <w:rsid w:val="00E15693"/>
    <w:rsid w:val="00E24889"/>
    <w:rsid w:val="00E329C8"/>
    <w:rsid w:val="00E37ED1"/>
    <w:rsid w:val="00E45D22"/>
    <w:rsid w:val="00E60490"/>
    <w:rsid w:val="00E650C4"/>
    <w:rsid w:val="00E7003E"/>
    <w:rsid w:val="00E700F8"/>
    <w:rsid w:val="00E72E66"/>
    <w:rsid w:val="00E8041B"/>
    <w:rsid w:val="00E84815"/>
    <w:rsid w:val="00E87A9F"/>
    <w:rsid w:val="00E9002C"/>
    <w:rsid w:val="00E900EE"/>
    <w:rsid w:val="00E9288D"/>
    <w:rsid w:val="00E9319A"/>
    <w:rsid w:val="00E93690"/>
    <w:rsid w:val="00EB4076"/>
    <w:rsid w:val="00EB43AD"/>
    <w:rsid w:val="00EB6357"/>
    <w:rsid w:val="00EC0F33"/>
    <w:rsid w:val="00EC1D19"/>
    <w:rsid w:val="00EC7B3F"/>
    <w:rsid w:val="00ED4D52"/>
    <w:rsid w:val="00EE1460"/>
    <w:rsid w:val="00EF6942"/>
    <w:rsid w:val="00F079A3"/>
    <w:rsid w:val="00F2302D"/>
    <w:rsid w:val="00F26DC0"/>
    <w:rsid w:val="00F31CB1"/>
    <w:rsid w:val="00F35287"/>
    <w:rsid w:val="00F35720"/>
    <w:rsid w:val="00F44C0D"/>
    <w:rsid w:val="00F60458"/>
    <w:rsid w:val="00F610A0"/>
    <w:rsid w:val="00F638F2"/>
    <w:rsid w:val="00F82EAC"/>
    <w:rsid w:val="00FB06C9"/>
    <w:rsid w:val="00FB4DBA"/>
    <w:rsid w:val="00FB6AA1"/>
    <w:rsid w:val="00FB6E0D"/>
    <w:rsid w:val="00FC168B"/>
    <w:rsid w:val="00FD0324"/>
    <w:rsid w:val="00FE1349"/>
    <w:rsid w:val="00FE57A2"/>
    <w:rsid w:val="00FE6B2B"/>
    <w:rsid w:val="00FF6507"/>
    <w:rsid w:val="00FF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E4793"/>
  <w15:chartTrackingRefBased/>
  <w15:docId w15:val="{A62E852A-33A0-485A-98E9-B9C6D79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51F"/>
    <w:pPr>
      <w:ind w:leftChars="400" w:left="800"/>
    </w:pPr>
  </w:style>
  <w:style w:type="table" w:styleId="TableGrid">
    <w:name w:val="Table Grid"/>
    <w:basedOn w:val="TableNormal"/>
    <w:uiPriority w:val="39"/>
    <w:rsid w:val="004E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B2DB9"/>
  </w:style>
  <w:style w:type="paragraph" w:styleId="Footer">
    <w:name w:val="footer"/>
    <w:basedOn w:val="Normal"/>
    <w:link w:val="FooterChar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B2DB9"/>
  </w:style>
  <w:style w:type="paragraph" w:styleId="Revision">
    <w:name w:val="Revision"/>
    <w:hidden/>
    <w:uiPriority w:val="99"/>
    <w:semiHidden/>
    <w:rsid w:val="00DF2B39"/>
    <w:pPr>
      <w:spacing w:after="0" w:line="240" w:lineRule="auto"/>
      <w:jc w:val="left"/>
    </w:pPr>
  </w:style>
  <w:style w:type="character" w:styleId="CommentReference">
    <w:name w:val="annotation reference"/>
    <w:basedOn w:val="DefaultParagraphFont"/>
    <w:uiPriority w:val="99"/>
    <w:semiHidden/>
    <w:unhideWhenUsed/>
    <w:rsid w:val="00DF2B39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DF2B3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DF2B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2B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2B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EA4F-74AA-4227-BE6F-D98D6981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6940</TotalTime>
  <Pages>1</Pages>
  <Words>708</Words>
  <Characters>4042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임준범</dc:creator>
  <cp:keywords/>
  <dc:description/>
  <cp:lastModifiedBy>Shin Jennifer</cp:lastModifiedBy>
  <cp:revision>416</cp:revision>
  <dcterms:created xsi:type="dcterms:W3CDTF">2022-09-02T02:15:00Z</dcterms:created>
  <dcterms:modified xsi:type="dcterms:W3CDTF">2022-10-28T13:25:00Z</dcterms:modified>
</cp:coreProperties>
</file>