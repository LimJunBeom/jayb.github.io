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4F2E" w14:textId="44FBD0D3" w:rsidR="00785AA3" w:rsidRDefault="00572D19" w:rsidP="0060251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B6519">
        <w:rPr>
          <w:rFonts w:ascii="Times New Roman" w:hAnsi="Times New Roman" w:cs="Times New Roman"/>
          <w:b/>
          <w:bCs/>
          <w:sz w:val="40"/>
          <w:szCs w:val="40"/>
        </w:rPr>
        <w:t>Jun Beom Lim</w:t>
      </w:r>
    </w:p>
    <w:p w14:paraId="3A9CDC74" w14:textId="77777777" w:rsidR="00962F09" w:rsidRDefault="00962F09" w:rsidP="00962F09">
      <w:pPr>
        <w:spacing w:after="0" w:line="240" w:lineRule="auto"/>
        <w:jc w:val="center"/>
        <w:rPr>
          <w:ins w:id="0" w:author="Shin Jennifer" w:date="2022-10-16T19:29:00Z"/>
          <w:rFonts w:ascii="Times New Roman" w:hAnsi="Times New Roman" w:cs="Times New Roman"/>
          <w:szCs w:val="20"/>
        </w:rPr>
      </w:pPr>
      <w:commentRangeStart w:id="1"/>
      <w:ins w:id="2" w:author="Shin Jennifer" w:date="2022-10-16T19:29:00Z">
        <w:r>
          <w:rPr>
            <w:rFonts w:ascii="Times New Roman" w:hAnsi="Times New Roman" w:cs="Times New Roman" w:hint="eastAsia"/>
            <w:szCs w:val="20"/>
          </w:rPr>
          <w:t>A</w:t>
        </w:r>
        <w:r>
          <w:rPr>
            <w:rFonts w:ascii="Times New Roman" w:hAnsi="Times New Roman" w:cs="Times New Roman"/>
            <w:szCs w:val="20"/>
          </w:rPr>
          <w:t xml:space="preserve">ddress: </w:t>
        </w:r>
      </w:ins>
      <w:proofErr w:type="spellStart"/>
      <w:r w:rsidR="001938BC" w:rsidRPr="001938BC">
        <w:rPr>
          <w:rFonts w:ascii="Times New Roman" w:hAnsi="Times New Roman" w:cs="Times New Roman"/>
          <w:szCs w:val="20"/>
        </w:rPr>
        <w:t>Gimpo-si</w:t>
      </w:r>
      <w:proofErr w:type="spellEnd"/>
      <w:r w:rsidR="001938BC" w:rsidRPr="001938BC">
        <w:rPr>
          <w:rFonts w:ascii="Times New Roman" w:hAnsi="Times New Roman" w:cs="Times New Roman"/>
          <w:szCs w:val="20"/>
        </w:rPr>
        <w:t>, Gyeonggi-do</w:t>
      </w:r>
      <w:commentRangeEnd w:id="1"/>
      <w:r>
        <w:rPr>
          <w:rStyle w:val="CommentReference"/>
        </w:rPr>
        <w:commentReference w:id="1"/>
      </w:r>
    </w:p>
    <w:p w14:paraId="0B86F756" w14:textId="4C75F243" w:rsidR="001938BC" w:rsidRPr="001938BC" w:rsidRDefault="00962F09" w:rsidP="00962F09">
      <w:pPr>
        <w:spacing w:after="0" w:line="240" w:lineRule="auto"/>
        <w:jc w:val="center"/>
        <w:rPr>
          <w:rFonts w:ascii="Times New Roman" w:hAnsi="Times New Roman" w:cs="Times New Roman"/>
          <w:szCs w:val="20"/>
        </w:rPr>
      </w:pPr>
      <w:ins w:id="3" w:author="Shin Jennifer" w:date="2022-10-16T19:30:00Z">
        <w:r>
          <w:rPr>
            <w:rFonts w:ascii="Times New Roman" w:hAnsi="Times New Roman" w:cs="Times New Roman"/>
            <w:szCs w:val="20"/>
          </w:rPr>
          <w:t>Email</w:t>
        </w:r>
      </w:ins>
      <w:ins w:id="4" w:author="Shin Jennifer" w:date="2022-10-16T19:29:00Z">
        <w:r>
          <w:rPr>
            <w:rFonts w:ascii="Times New Roman" w:hAnsi="Times New Roman" w:cs="Times New Roman"/>
            <w:szCs w:val="20"/>
          </w:rPr>
          <w:t xml:space="preserve">: </w:t>
        </w:r>
      </w:ins>
      <w:del w:id="5" w:author="Shin Jennifer" w:date="2022-10-16T19:29:00Z">
        <w:r w:rsidR="001938BC" w:rsidRPr="001938BC" w:rsidDel="00962F09">
          <w:rPr>
            <w:rFonts w:ascii="Times New Roman" w:hAnsi="Times New Roman" w:cs="Times New Roman"/>
            <w:szCs w:val="20"/>
          </w:rPr>
          <w:delText xml:space="preserve"> / </w:delText>
        </w:r>
      </w:del>
      <w:r w:rsidR="001938BC" w:rsidRPr="001938BC">
        <w:rPr>
          <w:rFonts w:ascii="Times New Roman" w:hAnsi="Times New Roman" w:cs="Times New Roman"/>
          <w:szCs w:val="20"/>
        </w:rPr>
        <w:t xml:space="preserve">ljb960514@gmail.com / </w:t>
      </w:r>
      <w:ins w:id="6" w:author="Shin Jennifer" w:date="2022-10-16T19:30:00Z">
        <w:r>
          <w:rPr>
            <w:rFonts w:ascii="Times New Roman" w:hAnsi="Times New Roman" w:cs="Times New Roman"/>
            <w:szCs w:val="20"/>
          </w:rPr>
          <w:t xml:space="preserve">Phone: </w:t>
        </w:r>
      </w:ins>
      <w:r w:rsidR="001938BC" w:rsidRPr="001938BC">
        <w:rPr>
          <w:rFonts w:ascii="Times New Roman" w:hAnsi="Times New Roman" w:cs="Times New Roman"/>
          <w:szCs w:val="20"/>
        </w:rPr>
        <w:t>+82-010-5386-3777</w:t>
      </w:r>
    </w:p>
    <w:p w14:paraId="3704E721" w14:textId="21DDADDD" w:rsidR="00CB6519" w:rsidRDefault="00CB6519" w:rsidP="0060251F">
      <w:pPr>
        <w:spacing w:after="0" w:line="240" w:lineRule="auto"/>
        <w:rPr>
          <w:ins w:id="7" w:author="Shin Jennifer" w:date="2022-10-16T19:29:00Z"/>
          <w:rFonts w:ascii="Times New Roman" w:hAnsi="Times New Roman" w:cs="Times New Roman"/>
          <w:sz w:val="18"/>
          <w:szCs w:val="18"/>
        </w:rPr>
      </w:pPr>
    </w:p>
    <w:p w14:paraId="5063AD75" w14:textId="77777777" w:rsidR="00962F09" w:rsidRPr="00896C32" w:rsidRDefault="00962F09" w:rsidP="0060251F">
      <w:pPr>
        <w:spacing w:after="0" w:line="240" w:lineRule="auto"/>
        <w:rPr>
          <w:rFonts w:ascii="Times New Roman" w:hAnsi="Times New Roman" w:cs="Times New Roman" w:hint="eastAsia"/>
          <w:sz w:val="18"/>
          <w:szCs w:val="18"/>
        </w:rPr>
      </w:pPr>
    </w:p>
    <w:p w14:paraId="2DE85043" w14:textId="3EE79281" w:rsidR="008E0892" w:rsidRPr="00DF2B39" w:rsidRDefault="00825799" w:rsidP="00BC1C33">
      <w:pPr>
        <w:spacing w:after="0" w:line="276" w:lineRule="auto"/>
        <w:ind w:firstLineChars="50" w:firstLine="120"/>
        <w:rPr>
          <w:rFonts w:ascii="Times New Roman" w:hAnsi="Times New Roman" w:cs="Times New Roman"/>
          <w:b/>
          <w:bCs/>
          <w:sz w:val="24"/>
          <w:szCs w:val="24"/>
          <w:rPrChange w:id="8" w:author="Shin Jennifer" w:date="2022-10-15T23:07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9" w:author="Shin Jennifer" w:date="2022-10-16T19:30:00Z">
          <w:pPr>
            <w:spacing w:after="0" w:line="240" w:lineRule="auto"/>
            <w:ind w:firstLineChars="50" w:firstLine="120"/>
          </w:pPr>
        </w:pPrChange>
      </w:pPr>
      <w:r w:rsidRPr="00DF2B39">
        <w:rPr>
          <w:rFonts w:ascii="Times New Roman" w:hAnsi="Times New Roman" w:cs="Times New Roman"/>
          <w:b/>
          <w:bCs/>
          <w:noProof/>
          <w:sz w:val="24"/>
          <w:szCs w:val="24"/>
          <w:rPrChange w:id="10" w:author="Shin Jennifer" w:date="2022-10-15T23:07:00Z">
            <w:rPr>
              <w:rFonts w:ascii="Times New Roman" w:hAnsi="Times New Roman" w:cs="Times New Roman"/>
              <w:noProof/>
              <w:sz w:val="24"/>
              <w:szCs w:val="24"/>
            </w:rPr>
          </w:rPrChang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D2002" wp14:editId="59305CB2">
                <wp:simplePos x="0" y="0"/>
                <wp:positionH relativeFrom="column">
                  <wp:posOffset>-1270</wp:posOffset>
                </wp:positionH>
                <wp:positionV relativeFrom="paragraph">
                  <wp:posOffset>148590</wp:posOffset>
                </wp:positionV>
                <wp:extent cx="7199630" cy="0"/>
                <wp:effectExtent l="0" t="0" r="0" b="0"/>
                <wp:wrapTopAndBottom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F0D24" id="직선 연결선 7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1.7pt" to="566.8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" strokecolor="black [3213]">
                <v:stroke joinstyle="miter"/>
                <w10:wrap type="topAndBottom"/>
              </v:line>
            </w:pict>
          </mc:Fallback>
        </mc:AlternateContent>
      </w:r>
      <w:r w:rsidR="008E1613" w:rsidRPr="00DF2B39">
        <w:rPr>
          <w:rFonts w:ascii="Times New Roman" w:hAnsi="Times New Roman" w:cs="Times New Roman"/>
          <w:b/>
          <w:bCs/>
          <w:sz w:val="24"/>
          <w:szCs w:val="24"/>
          <w:rPrChange w:id="11" w:author="Shin Jennifer" w:date="2022-10-15T23:07:00Z">
            <w:rPr>
              <w:rFonts w:ascii="Times New Roman" w:hAnsi="Times New Roman" w:cs="Times New Roman"/>
              <w:sz w:val="24"/>
              <w:szCs w:val="24"/>
            </w:rPr>
          </w:rPrChange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4E1D6D" w:rsidRPr="00DA2CB5" w14:paraId="2CB09C4D" w14:textId="77777777" w:rsidTr="00057439">
        <w:tc>
          <w:tcPr>
            <w:tcW w:w="3776" w:type="dxa"/>
            <w:vAlign w:val="center"/>
          </w:tcPr>
          <w:p w14:paraId="3FC63EF3" w14:textId="396C8439" w:rsidR="004E1D6D" w:rsidRPr="00DA2CB5" w:rsidRDefault="004F36AF" w:rsidP="00161AC7">
            <w:pPr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L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anguage</w:t>
            </w:r>
            <w:ins w:id="12" w:author="Shin Jennifer" w:date="2022-10-15T23:07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s</w:t>
              </w:r>
            </w:ins>
          </w:p>
        </w:tc>
        <w:tc>
          <w:tcPr>
            <w:tcW w:w="3776" w:type="dxa"/>
            <w:vAlign w:val="center"/>
          </w:tcPr>
          <w:p w14:paraId="3369C4B9" w14:textId="31655E95" w:rsidR="004E1D6D" w:rsidRPr="00DA2CB5" w:rsidRDefault="007B788D" w:rsidP="00161AC7">
            <w:pPr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OS </w:t>
            </w:r>
            <w:r w:rsidR="0029248D">
              <w:rPr>
                <w:rFonts w:ascii="Times New Roman" w:hAnsi="Times New Roman" w:cs="Times New Roman"/>
                <w:b/>
                <w:bCs/>
                <w:sz w:val="22"/>
              </w:rPr>
              <w:t>&amp;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Software</w:t>
            </w:r>
          </w:p>
        </w:tc>
        <w:tc>
          <w:tcPr>
            <w:tcW w:w="3776" w:type="dxa"/>
            <w:vAlign w:val="center"/>
          </w:tcPr>
          <w:p w14:paraId="7BACBBE1" w14:textId="564EF749" w:rsidR="004E1D6D" w:rsidRPr="00DA2CB5" w:rsidRDefault="004F36AF" w:rsidP="00161AC7">
            <w:pPr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I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nterests</w:t>
            </w:r>
          </w:p>
        </w:tc>
      </w:tr>
      <w:tr w:rsidR="004E1D6D" w:rsidRPr="00DA2CB5" w14:paraId="746C6A54" w14:textId="77777777" w:rsidTr="00057439">
        <w:tc>
          <w:tcPr>
            <w:tcW w:w="3776" w:type="dxa"/>
          </w:tcPr>
          <w:p w14:paraId="1C51D53D" w14:textId="77777777" w:rsidR="004E1D6D" w:rsidRPr="000D649A" w:rsidRDefault="004F36AF" w:rsidP="00161AC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∙ C</w:t>
            </w:r>
          </w:p>
          <w:p w14:paraId="6C82101F" w14:textId="74079326" w:rsidR="004F36AF" w:rsidRPr="000D649A" w:rsidRDefault="004F36AF" w:rsidP="00161AC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806100" w:rsidRPr="000D649A">
              <w:rPr>
                <w:rFonts w:ascii="Times New Roman" w:hAnsi="Times New Roman" w:cs="Times New Roman"/>
                <w:szCs w:val="20"/>
              </w:rPr>
              <w:t>Python</w:t>
            </w:r>
          </w:p>
          <w:p w14:paraId="33D8A7B0" w14:textId="1BC34922" w:rsidR="007E1589" w:rsidRPr="000D649A" w:rsidRDefault="007E1589" w:rsidP="00161AC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∙ JavaScript</w:t>
            </w:r>
          </w:p>
          <w:p w14:paraId="0E690FAA" w14:textId="57165A7A" w:rsidR="004F36AF" w:rsidRPr="000D649A" w:rsidRDefault="004F36AF" w:rsidP="00161AC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∙ JDBC/MySQL</w:t>
            </w:r>
          </w:p>
        </w:tc>
        <w:tc>
          <w:tcPr>
            <w:tcW w:w="3776" w:type="dxa"/>
          </w:tcPr>
          <w:p w14:paraId="470BD4E5" w14:textId="6E86901A" w:rsidR="00CF59E9" w:rsidRPr="000D649A" w:rsidRDefault="00CF59E9" w:rsidP="00161AC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∙ Linux</w:t>
            </w:r>
          </w:p>
          <w:p w14:paraId="0FB5BF8D" w14:textId="3B53156E" w:rsidR="004F36AF" w:rsidRPr="000D649A" w:rsidRDefault="004F36AF" w:rsidP="00161AC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∙ Windows 8</w:t>
            </w:r>
          </w:p>
          <w:p w14:paraId="6F8AB07E" w14:textId="2B76CD9F" w:rsidR="004F36AF" w:rsidRPr="000D649A" w:rsidRDefault="004F36AF" w:rsidP="00161AC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∙ Ms Word/Excel/PowerPoint</w:t>
            </w:r>
          </w:p>
        </w:tc>
        <w:tc>
          <w:tcPr>
            <w:tcW w:w="3776" w:type="dxa"/>
          </w:tcPr>
          <w:p w14:paraId="313DA76B" w14:textId="254C7DD4" w:rsidR="0083729B" w:rsidRPr="000D649A" w:rsidRDefault="0083729B" w:rsidP="00161AC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∙ Server Managing</w:t>
            </w:r>
          </w:p>
          <w:p w14:paraId="7A90F978" w14:textId="462507FD" w:rsidR="004E1D6D" w:rsidRPr="000D649A" w:rsidRDefault="004F36AF" w:rsidP="00161AC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 xml:space="preserve">∙ Problem </w:t>
            </w:r>
            <w:ins w:id="13" w:author="Shin Jennifer" w:date="2022-10-15T23:07:00Z">
              <w:r w:rsidR="00DF2B39">
                <w:rPr>
                  <w:rFonts w:ascii="Times New Roman" w:hAnsi="Times New Roman" w:cs="Times New Roman"/>
                  <w:szCs w:val="20"/>
                </w:rPr>
                <w:t>S</w:t>
              </w:r>
            </w:ins>
            <w:del w:id="14" w:author="Shin Jennifer" w:date="2022-10-15T23:07:00Z">
              <w:r w:rsidRPr="000D649A" w:rsidDel="00DF2B39">
                <w:rPr>
                  <w:rFonts w:ascii="Times New Roman" w:hAnsi="Times New Roman" w:cs="Times New Roman"/>
                  <w:szCs w:val="20"/>
                </w:rPr>
                <w:delText>s</w:delText>
              </w:r>
            </w:del>
            <w:r w:rsidRPr="000D649A">
              <w:rPr>
                <w:rFonts w:ascii="Times New Roman" w:hAnsi="Times New Roman" w:cs="Times New Roman"/>
                <w:szCs w:val="20"/>
              </w:rPr>
              <w:t>olving</w:t>
            </w:r>
          </w:p>
          <w:p w14:paraId="36A1B368" w14:textId="06F22F71" w:rsidR="000C44D2" w:rsidRPr="000D649A" w:rsidRDefault="004F36AF" w:rsidP="00161AC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 xml:space="preserve">∙ Data </w:t>
            </w:r>
            <w:ins w:id="15" w:author="Shin Jennifer" w:date="2022-10-15T23:07:00Z">
              <w:r w:rsidR="00DF2B39">
                <w:rPr>
                  <w:rFonts w:ascii="Times New Roman" w:hAnsi="Times New Roman" w:cs="Times New Roman"/>
                  <w:szCs w:val="20"/>
                </w:rPr>
                <w:t>S</w:t>
              </w:r>
            </w:ins>
            <w:del w:id="16" w:author="Shin Jennifer" w:date="2022-10-15T23:07:00Z">
              <w:r w:rsidRPr="000D649A" w:rsidDel="00DF2B39">
                <w:rPr>
                  <w:rFonts w:ascii="Times New Roman" w:hAnsi="Times New Roman" w:cs="Times New Roman"/>
                  <w:szCs w:val="20"/>
                </w:rPr>
                <w:delText>s</w:delText>
              </w:r>
            </w:del>
            <w:r w:rsidRPr="000D649A">
              <w:rPr>
                <w:rFonts w:ascii="Times New Roman" w:hAnsi="Times New Roman" w:cs="Times New Roman"/>
                <w:szCs w:val="20"/>
              </w:rPr>
              <w:t xml:space="preserve">tructures and </w:t>
            </w:r>
            <w:ins w:id="17" w:author="Shin Jennifer" w:date="2022-10-15T23:07:00Z">
              <w:r w:rsidR="00DF2B39">
                <w:rPr>
                  <w:rFonts w:ascii="Times New Roman" w:hAnsi="Times New Roman" w:cs="Times New Roman"/>
                  <w:szCs w:val="20"/>
                </w:rPr>
                <w:t>A</w:t>
              </w:r>
            </w:ins>
            <w:del w:id="18" w:author="Shin Jennifer" w:date="2022-10-15T23:07:00Z">
              <w:r w:rsidRPr="000D649A" w:rsidDel="00DF2B39">
                <w:rPr>
                  <w:rFonts w:ascii="Times New Roman" w:hAnsi="Times New Roman" w:cs="Times New Roman"/>
                  <w:szCs w:val="20"/>
                </w:rPr>
                <w:delText>a</w:delText>
              </w:r>
            </w:del>
            <w:r w:rsidRPr="000D649A">
              <w:rPr>
                <w:rFonts w:ascii="Times New Roman" w:hAnsi="Times New Roman" w:cs="Times New Roman"/>
                <w:szCs w:val="20"/>
              </w:rPr>
              <w:t>lgorithms</w:t>
            </w:r>
          </w:p>
        </w:tc>
      </w:tr>
    </w:tbl>
    <w:p w14:paraId="02B09F39" w14:textId="45C9B284" w:rsidR="00857AC2" w:rsidRDefault="00857AC2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65D24CB0" w14:textId="77777777" w:rsidR="00C7707D" w:rsidRPr="00896C32" w:rsidRDefault="00C7707D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commentRangeStart w:id="19"/>
    <w:p w14:paraId="15B665C4" w14:textId="514FEC55" w:rsidR="008E0892" w:rsidRPr="00DF2B39" w:rsidRDefault="0082035C" w:rsidP="00BC1C33">
      <w:pPr>
        <w:spacing w:after="0" w:line="276" w:lineRule="auto"/>
        <w:ind w:firstLineChars="50" w:firstLine="120"/>
        <w:rPr>
          <w:rFonts w:ascii="Times New Roman" w:hAnsi="Times New Roman" w:cs="Times New Roman"/>
          <w:b/>
          <w:bCs/>
          <w:sz w:val="24"/>
          <w:szCs w:val="24"/>
          <w:rPrChange w:id="20" w:author="Shin Jennifer" w:date="2022-10-15T23:07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21" w:author="Shin Jennifer" w:date="2022-10-16T19:30:00Z">
          <w:pPr>
            <w:spacing w:after="0" w:line="240" w:lineRule="auto"/>
            <w:ind w:firstLineChars="50" w:firstLine="120"/>
          </w:pPr>
        </w:pPrChange>
      </w:pPr>
      <w:del w:id="22" w:author="Shin Jennifer" w:date="2022-10-15T23:07:00Z">
        <w:r w:rsidRPr="00DF2B39" w:rsidDel="00DF2B39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23" w:author="Shin Jennifer" w:date="2022-10-15T23:07:00Z">
              <w:rPr>
                <w:rFonts w:ascii="Times New Roman" w:hAnsi="Times New Roman" w:cs="Times New Roman"/>
                <w:noProof/>
                <w:sz w:val="24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1B45D860" wp14:editId="070818D3">
                  <wp:simplePos x="0" y="0"/>
                  <wp:positionH relativeFrom="column">
                    <wp:posOffset>963</wp:posOffset>
                  </wp:positionH>
                  <wp:positionV relativeFrom="paragraph">
                    <wp:posOffset>146357</wp:posOffset>
                  </wp:positionV>
                  <wp:extent cx="7199630" cy="0"/>
                  <wp:effectExtent l="0" t="0" r="0" b="0"/>
                  <wp:wrapTopAndBottom/>
                  <wp:docPr id="9" name="직선 연결선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996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62EAED1" id="직선 연결선 9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1.5pt" to="567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" strokecolor="black [3213]">
                  <v:stroke joinstyle="miter"/>
                  <w10:wrap type="topAndBottom"/>
                </v:line>
              </w:pict>
            </mc:Fallback>
          </mc:AlternateContent>
        </w:r>
        <w:r w:rsidR="00857AC2" w:rsidRPr="00DF2B39" w:rsidDel="00DF2B39">
          <w:rPr>
            <w:rFonts w:ascii="Times New Roman" w:hAnsi="Times New Roman" w:cs="Times New Roman"/>
            <w:b/>
            <w:bCs/>
            <w:sz w:val="24"/>
            <w:szCs w:val="24"/>
            <w:rPrChange w:id="24" w:author="Shin Jennifer" w:date="2022-10-15T23:0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EMPLOYMENT</w:delText>
        </w:r>
      </w:del>
      <w:ins w:id="25" w:author="Shin Jennifer" w:date="2022-10-15T23:07:00Z">
        <w:r w:rsidR="00DF2B39" w:rsidRPr="00DF2B39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26" w:author="Shin Jennifer" w:date="2022-10-15T23:07:00Z">
              <w:rPr>
                <w:rFonts w:ascii="Times New Roman" w:hAnsi="Times New Roman" w:cs="Times New Roman"/>
                <w:noProof/>
                <w:sz w:val="24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75648" behindDoc="0" locked="0" layoutInCell="1" allowOverlap="1" wp14:anchorId="4478CC31" wp14:editId="693E6025">
                  <wp:simplePos x="0" y="0"/>
                  <wp:positionH relativeFrom="column">
                    <wp:posOffset>963</wp:posOffset>
                  </wp:positionH>
                  <wp:positionV relativeFrom="paragraph">
                    <wp:posOffset>146357</wp:posOffset>
                  </wp:positionV>
                  <wp:extent cx="7199630" cy="0"/>
                  <wp:effectExtent l="0" t="0" r="0" b="0"/>
                  <wp:wrapTopAndBottom/>
                  <wp:docPr id="2" name="직선 연결선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996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67F79ED" id="직선 연결선 9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1.5pt" to="567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" strokecolor="black [3213]">
                  <v:stroke joinstyle="miter"/>
                  <w10:wrap type="topAndBottom"/>
                </v:line>
              </w:pict>
            </mc:Fallback>
          </mc:AlternateContent>
        </w:r>
        <w:r w:rsidR="00DF2B39" w:rsidRPr="00DF2B39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27" w:author="Shin Jennifer" w:date="2022-10-15T23:07:00Z">
              <w:rPr>
                <w:rFonts w:ascii="Times New Roman" w:hAnsi="Times New Roman" w:cs="Times New Roman"/>
                <w:noProof/>
                <w:sz w:val="24"/>
                <w:szCs w:val="24"/>
              </w:rPr>
            </w:rPrChange>
          </w:rPr>
          <w:t>PROFESSIONAL EXPERIENCE</w:t>
        </w:r>
      </w:ins>
      <w:commentRangeEnd w:id="19"/>
      <w:ins w:id="28" w:author="Shin Jennifer" w:date="2022-10-16T19:13:00Z">
        <w:r w:rsidR="00715079">
          <w:rPr>
            <w:rStyle w:val="CommentReference"/>
          </w:rPr>
          <w:commentReference w:id="19"/>
        </w:r>
      </w:ins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5528"/>
        <w:gridCol w:w="2828"/>
      </w:tblGrid>
      <w:tr w:rsidR="00520B7B" w:rsidRPr="00DA2CB5" w14:paraId="6836B484" w14:textId="77777777" w:rsidTr="00057439">
        <w:tc>
          <w:tcPr>
            <w:tcW w:w="2972" w:type="dxa"/>
            <w:vAlign w:val="center"/>
          </w:tcPr>
          <w:p w14:paraId="4AACDF86" w14:textId="24121065" w:rsidR="00520B7B" w:rsidRPr="00727DE6" w:rsidRDefault="00080384" w:rsidP="00161AC7">
            <w:pPr>
              <w:jc w:val="left"/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29" w:author="Shin Jennifer" w:date="2022-10-15T23:17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</w:pPr>
            <w:commentRangeStart w:id="30"/>
            <w:r w:rsidRPr="00727DE6"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31" w:author="Shin Jennifer" w:date="2022-10-15T23:17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t xml:space="preserve">Software </w:t>
            </w:r>
            <w:r w:rsidR="009C5675" w:rsidRPr="00727DE6"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32" w:author="Shin Jennifer" w:date="2022-10-15T23:17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t>Engineer</w:t>
            </w:r>
          </w:p>
        </w:tc>
        <w:tc>
          <w:tcPr>
            <w:tcW w:w="5528" w:type="dxa"/>
            <w:vAlign w:val="center"/>
          </w:tcPr>
          <w:p w14:paraId="6507F303" w14:textId="3E828B75" w:rsidR="00520B7B" w:rsidRPr="00DA2CB5" w:rsidRDefault="00080384" w:rsidP="00161AC7">
            <w:pPr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2O System Technology Co., Ltd.</w:t>
            </w:r>
          </w:p>
        </w:tc>
        <w:tc>
          <w:tcPr>
            <w:tcW w:w="2828" w:type="dxa"/>
            <w:vAlign w:val="center"/>
          </w:tcPr>
          <w:p w14:paraId="7D029C64" w14:textId="7D0E2B70" w:rsidR="00520B7B" w:rsidRPr="00DA2CB5" w:rsidRDefault="00080384">
            <w:pPr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  <w:pPrChange w:id="33" w:author="Shin Jennifer" w:date="2022-10-15T23:08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J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uly 2021 </w:t>
            </w:r>
            <w:del w:id="34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~</w:delText>
              </w:r>
            </w:del>
            <w:ins w:id="35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</w:ins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Present</w:t>
            </w:r>
          </w:p>
        </w:tc>
      </w:tr>
      <w:tr w:rsidR="001B4D07" w:rsidRPr="00DA2CB5" w14:paraId="705BC771" w14:textId="77777777" w:rsidTr="00057439">
        <w:tc>
          <w:tcPr>
            <w:tcW w:w="11328" w:type="dxa"/>
            <w:gridSpan w:val="3"/>
            <w:vAlign w:val="center"/>
          </w:tcPr>
          <w:p w14:paraId="13F45679" w14:textId="20CD68A6" w:rsidR="00F31CB1" w:rsidRPr="006E5518" w:rsidRDefault="00F31CB1" w:rsidP="00161AC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8439E0" w:rsidRPr="006E5518">
              <w:rPr>
                <w:rFonts w:ascii="Times New Roman" w:hAnsi="Times New Roman" w:cs="Times New Roman"/>
                <w:szCs w:val="20"/>
              </w:rPr>
              <w:t xml:space="preserve">Developed a </w:t>
            </w:r>
            <w:r w:rsidRPr="006E5518">
              <w:rPr>
                <w:rFonts w:ascii="Times New Roman" w:hAnsi="Times New Roman" w:cs="Times New Roman"/>
                <w:szCs w:val="20"/>
              </w:rPr>
              <w:t>Commodity Trading</w:t>
            </w:r>
            <w:r w:rsidR="00477066" w:rsidRPr="006E5518">
              <w:rPr>
                <w:rFonts w:ascii="Times New Roman" w:hAnsi="Times New Roman" w:cs="Times New Roman"/>
                <w:szCs w:val="20"/>
              </w:rPr>
              <w:t xml:space="preserve"> HTS Platform</w:t>
            </w:r>
            <w:r w:rsidR="008439E0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del w:id="36" w:author="Shin Jennifer" w:date="2022-10-15T23:17:00Z">
              <w:r w:rsidR="008439E0" w:rsidRPr="006E5518" w:rsidDel="00E01DE4">
                <w:rPr>
                  <w:rFonts w:ascii="Times New Roman" w:hAnsi="Times New Roman" w:cs="Times New Roman"/>
                  <w:szCs w:val="20"/>
                </w:rPr>
                <w:delText xml:space="preserve">that </w:delText>
              </w:r>
            </w:del>
            <w:r w:rsidR="008439E0" w:rsidRPr="006E5518">
              <w:rPr>
                <w:rFonts w:ascii="Times New Roman" w:hAnsi="Times New Roman" w:cs="Times New Roman"/>
                <w:szCs w:val="20"/>
              </w:rPr>
              <w:t xml:space="preserve">for small business </w:t>
            </w:r>
            <w:commentRangeStart w:id="37"/>
            <w:commentRangeStart w:id="38"/>
            <w:r w:rsidR="008439E0" w:rsidRPr="006E5518">
              <w:rPr>
                <w:rFonts w:ascii="Times New Roman" w:hAnsi="Times New Roman" w:cs="Times New Roman"/>
                <w:szCs w:val="20"/>
              </w:rPr>
              <w:t>owners</w:t>
            </w:r>
            <w:commentRangeEnd w:id="37"/>
            <w:r w:rsidR="00E01DE4">
              <w:rPr>
                <w:rStyle w:val="CommentReference"/>
              </w:rPr>
              <w:commentReference w:id="37"/>
            </w:r>
            <w:commentRangeEnd w:id="38"/>
            <w:r w:rsidR="00DD745E">
              <w:rPr>
                <w:rStyle w:val="CommentReference"/>
              </w:rPr>
              <w:commentReference w:id="38"/>
            </w:r>
            <w:ins w:id="39" w:author="Shin Jennifer" w:date="2022-10-15T23:17:00Z">
              <w:r w:rsidR="00E01DE4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67C33A72" w14:textId="710505E5" w:rsidR="008439E0" w:rsidRPr="006E5518" w:rsidRDefault="008439E0" w:rsidP="00161AC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del w:id="40" w:author="Shin Jennifer" w:date="2022-10-15T23:18:00Z">
              <w:r w:rsidRPr="006E5518" w:rsidDel="00E01DE4">
                <w:rPr>
                  <w:rFonts w:ascii="Times New Roman" w:hAnsi="Times New Roman" w:cs="Times New Roman"/>
                  <w:szCs w:val="20"/>
                </w:rPr>
                <w:delText>Ma</w:delText>
              </w:r>
              <w:r w:rsidR="00400546" w:rsidRPr="006E5518" w:rsidDel="00E01DE4">
                <w:rPr>
                  <w:rFonts w:ascii="Times New Roman" w:hAnsi="Times New Roman" w:cs="Times New Roman" w:hint="eastAsia"/>
                  <w:szCs w:val="20"/>
                </w:rPr>
                <w:delText>d</w:delText>
              </w:r>
              <w:r w:rsidR="00400546" w:rsidRPr="006E5518" w:rsidDel="00E01DE4">
                <w:rPr>
                  <w:rFonts w:ascii="Times New Roman" w:hAnsi="Times New Roman" w:cs="Times New Roman"/>
                  <w:szCs w:val="20"/>
                </w:rPr>
                <w:delText>e</w:delText>
              </w:r>
              <w:r w:rsidRPr="006E5518" w:rsidDel="00E01DE4">
                <w:rPr>
                  <w:rFonts w:ascii="Times New Roman" w:hAnsi="Times New Roman" w:cs="Times New Roman"/>
                  <w:szCs w:val="20"/>
                </w:rPr>
                <w:delText xml:space="preserve"> </w:delText>
              </w:r>
            </w:del>
            <w:ins w:id="41" w:author="Shin Jennifer" w:date="2022-10-15T23:18:00Z">
              <w:r w:rsidR="00E01DE4">
                <w:rPr>
                  <w:rFonts w:ascii="Times New Roman" w:hAnsi="Times New Roman" w:cs="Times New Roman"/>
                  <w:szCs w:val="20"/>
                </w:rPr>
                <w:t>Created</w:t>
              </w:r>
              <w:r w:rsidR="00E01DE4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a display to use JavaScript </w:t>
            </w:r>
            <w:ins w:id="42" w:author="Shin Jennifer" w:date="2022-10-15T23:18:00Z">
              <w:r w:rsidR="00FE57A2">
                <w:rPr>
                  <w:rFonts w:ascii="Times New Roman" w:hAnsi="Times New Roman" w:cs="Times New Roman"/>
                  <w:szCs w:val="20"/>
                </w:rPr>
                <w:t>with</w:t>
              </w:r>
            </w:ins>
            <w:del w:id="43" w:author="Shin Jennifer" w:date="2022-10-15T23:18:00Z">
              <w:r w:rsidRPr="006E5518" w:rsidDel="00FE57A2">
                <w:rPr>
                  <w:rFonts w:ascii="Times New Roman" w:hAnsi="Times New Roman" w:cs="Times New Roman"/>
                  <w:szCs w:val="20"/>
                </w:rPr>
                <w:delText>by using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ins w:id="44" w:author="Shin Jennifer" w:date="2022-10-16T19:13:00Z">
              <w:r w:rsidR="00715079">
                <w:rPr>
                  <w:rFonts w:ascii="Times New Roman" w:hAnsi="Times New Roman" w:cs="Times New Roman"/>
                  <w:szCs w:val="20"/>
                </w:rPr>
                <w:t xml:space="preserve">the </w:t>
              </w:r>
            </w:ins>
            <w:r w:rsidR="00CC0761" w:rsidRPr="006E5518">
              <w:rPr>
                <w:rFonts w:ascii="Times New Roman" w:hAnsi="Times New Roman" w:cs="Times New Roman"/>
                <w:szCs w:val="20"/>
              </w:rPr>
              <w:t xml:space="preserve">company’s own internal software </w:t>
            </w:r>
            <w:del w:id="45" w:author="Shin Jennifer" w:date="2022-10-15T23:18:00Z">
              <w:r w:rsidR="00CC0761" w:rsidRPr="006E5518" w:rsidDel="00FE57A2">
                <w:rPr>
                  <w:rFonts w:ascii="Times New Roman" w:hAnsi="Times New Roman" w:cs="Times New Roman"/>
                  <w:szCs w:val="20"/>
                </w:rPr>
                <w:delText xml:space="preserve">that </w:delText>
              </w:r>
            </w:del>
            <w:r w:rsidR="00CC0761" w:rsidRPr="006E5518">
              <w:rPr>
                <w:rFonts w:ascii="Times New Roman" w:hAnsi="Times New Roman" w:cs="Times New Roman"/>
                <w:szCs w:val="20"/>
              </w:rPr>
              <w:t>code</w:t>
            </w:r>
            <w:r w:rsidR="00195148" w:rsidRPr="006E5518">
              <w:rPr>
                <w:rFonts w:ascii="Times New Roman" w:hAnsi="Times New Roman" w:cs="Times New Roman"/>
                <w:szCs w:val="20"/>
              </w:rPr>
              <w:t>d</w:t>
            </w:r>
            <w:r w:rsidR="00CC0761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8D443B" w:rsidRPr="006E5518">
              <w:rPr>
                <w:rFonts w:ascii="Times New Roman" w:hAnsi="Times New Roman" w:cs="Times New Roman"/>
                <w:szCs w:val="20"/>
              </w:rPr>
              <w:t>in</w:t>
            </w:r>
            <w:r w:rsidR="00CC0761" w:rsidRPr="006E5518">
              <w:rPr>
                <w:rFonts w:ascii="Times New Roman" w:hAnsi="Times New Roman" w:cs="Times New Roman"/>
                <w:szCs w:val="20"/>
              </w:rPr>
              <w:t xml:space="preserve"> C++</w:t>
            </w:r>
            <w:ins w:id="46" w:author="Shin Jennifer" w:date="2022-10-15T23:18:00Z">
              <w:r w:rsidR="00FE57A2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75908A52" w14:textId="30B44699" w:rsidR="00CC0761" w:rsidRPr="006E5518" w:rsidRDefault="00CC0761" w:rsidP="00161AC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EC7B3F" w:rsidRPr="006E5518">
              <w:rPr>
                <w:rFonts w:ascii="Times New Roman" w:hAnsi="Times New Roman" w:cs="Times New Roman"/>
                <w:szCs w:val="20"/>
              </w:rPr>
              <w:t>Developed transaction service</w:t>
            </w:r>
            <w:r w:rsidR="00195148" w:rsidRPr="006E5518">
              <w:rPr>
                <w:rFonts w:ascii="Times New Roman" w:hAnsi="Times New Roman" w:cs="Times New Roman"/>
                <w:szCs w:val="20"/>
              </w:rPr>
              <w:t>s that declared database I/O and queries</w:t>
            </w:r>
            <w:r w:rsidR="00EC7B3F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del w:id="47" w:author="Shin Jennifer" w:date="2022-10-15T23:18:00Z">
              <w:r w:rsidR="00195148" w:rsidRPr="006E5518" w:rsidDel="00FE57A2">
                <w:rPr>
                  <w:rFonts w:ascii="Times New Roman" w:hAnsi="Times New Roman" w:cs="Times New Roman"/>
                  <w:szCs w:val="20"/>
                </w:rPr>
                <w:delText xml:space="preserve">by </w:delText>
              </w:r>
            </w:del>
            <w:r w:rsidR="00EC7B3F" w:rsidRPr="006E5518">
              <w:rPr>
                <w:rFonts w:ascii="Times New Roman" w:hAnsi="Times New Roman" w:cs="Times New Roman"/>
                <w:szCs w:val="20"/>
              </w:rPr>
              <w:t>using C</w:t>
            </w:r>
            <w:ins w:id="48" w:author="Shin Jennifer" w:date="2022-10-15T23:18:00Z">
              <w:r w:rsidR="00FE57A2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750A016D" w14:textId="07ED0707" w:rsidR="009204F1" w:rsidRPr="006E5518" w:rsidRDefault="00930FF9" w:rsidP="00161AC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del w:id="49" w:author="Shin Jennifer" w:date="2022-10-15T23:18:00Z">
              <w:r w:rsidRPr="006E5518" w:rsidDel="00FE57A2">
                <w:rPr>
                  <w:rFonts w:ascii="Times New Roman" w:hAnsi="Times New Roman" w:cs="Times New Roman"/>
                  <w:szCs w:val="20"/>
                </w:rPr>
                <w:delText>Create</w:delText>
              </w:r>
              <w:r w:rsidR="002266BB" w:rsidRPr="006E5518" w:rsidDel="00FE57A2">
                <w:rPr>
                  <w:rFonts w:ascii="Times New Roman" w:hAnsi="Times New Roman" w:cs="Times New Roman"/>
                  <w:szCs w:val="20"/>
                </w:rPr>
                <w:delText>d</w:delText>
              </w:r>
              <w:r w:rsidRPr="006E5518" w:rsidDel="00FE57A2">
                <w:rPr>
                  <w:rFonts w:ascii="Times New Roman" w:hAnsi="Times New Roman" w:cs="Times New Roman"/>
                  <w:szCs w:val="20"/>
                </w:rPr>
                <w:delText xml:space="preserve"> </w:delText>
              </w:r>
            </w:del>
            <w:ins w:id="50" w:author="Shin Jennifer" w:date="2022-10-15T23:18:00Z">
              <w:r w:rsidR="00FE57A2">
                <w:rPr>
                  <w:rFonts w:ascii="Times New Roman" w:hAnsi="Times New Roman" w:cs="Times New Roman"/>
                  <w:szCs w:val="20"/>
                </w:rPr>
                <w:t>Formed</w:t>
              </w:r>
              <w:r w:rsidR="00FE57A2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table</w:t>
            </w:r>
            <w:r w:rsidR="000F4714" w:rsidRPr="006E5518">
              <w:rPr>
                <w:rFonts w:ascii="Times New Roman" w:hAnsi="Times New Roman" w:cs="Times New Roman"/>
                <w:szCs w:val="20"/>
              </w:rPr>
              <w:t>s</w:t>
            </w:r>
            <w:r w:rsidRPr="006E5518">
              <w:rPr>
                <w:rFonts w:ascii="Times New Roman" w:hAnsi="Times New Roman" w:cs="Times New Roman"/>
                <w:szCs w:val="20"/>
              </w:rPr>
              <w:t xml:space="preserve"> in MariaDB </w:t>
            </w:r>
            <w:del w:id="51" w:author="Shin Jennifer" w:date="2022-10-15T23:18:00Z">
              <w:r w:rsidRPr="006E5518" w:rsidDel="00FE57A2">
                <w:rPr>
                  <w:rFonts w:ascii="Times New Roman" w:hAnsi="Times New Roman" w:cs="Times New Roman"/>
                  <w:szCs w:val="20"/>
                </w:rPr>
                <w:delText xml:space="preserve">by 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using MySQL </w:t>
            </w:r>
            <w:r w:rsidRPr="006E5518">
              <w:rPr>
                <w:rFonts w:ascii="Times New Roman" w:hAnsi="Times New Roman" w:cs="Times New Roman" w:hint="eastAsia"/>
                <w:szCs w:val="20"/>
              </w:rPr>
              <w:t>W</w:t>
            </w:r>
            <w:r w:rsidRPr="006E5518">
              <w:rPr>
                <w:rFonts w:ascii="Times New Roman" w:hAnsi="Times New Roman" w:cs="Times New Roman"/>
                <w:szCs w:val="20"/>
              </w:rPr>
              <w:t>orkbench</w:t>
            </w:r>
            <w:ins w:id="52" w:author="Shin Jennifer" w:date="2022-10-15T23:18:00Z">
              <w:r w:rsidR="00FE57A2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75C06125" w14:textId="7916A6CD" w:rsidR="005E0ACD" w:rsidRPr="006E5518" w:rsidRDefault="005E0ACD" w:rsidP="00161AC7">
            <w:pPr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F26DC0" w:rsidRPr="00DA2CB5" w14:paraId="2198EE5D" w14:textId="77777777" w:rsidTr="00057439">
        <w:tc>
          <w:tcPr>
            <w:tcW w:w="2972" w:type="dxa"/>
            <w:vAlign w:val="center"/>
          </w:tcPr>
          <w:p w14:paraId="594312EE" w14:textId="41B1C715" w:rsidR="00F26DC0" w:rsidRPr="00727DE6" w:rsidRDefault="00F26DC0" w:rsidP="00161AC7">
            <w:pPr>
              <w:jc w:val="left"/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53" w:author="Shin Jennifer" w:date="2022-10-15T23:17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</w:pPr>
            <w:r w:rsidRPr="00727DE6"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54" w:author="Shin Jennifer" w:date="2022-10-15T23:17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t>DevOps</w:t>
            </w:r>
            <w:r w:rsidR="004D1CAB" w:rsidRPr="00727DE6"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55" w:author="Shin Jennifer" w:date="2022-10-15T23:17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t xml:space="preserve"> Engineer</w:t>
            </w:r>
          </w:p>
        </w:tc>
        <w:tc>
          <w:tcPr>
            <w:tcW w:w="5528" w:type="dxa"/>
            <w:vAlign w:val="center"/>
          </w:tcPr>
          <w:p w14:paraId="7D3A1112" w14:textId="694D76DD" w:rsidR="00F26DC0" w:rsidRPr="00DA2CB5" w:rsidRDefault="004D1CAB" w:rsidP="00161AC7">
            <w:pPr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hinyoung Securities Co., Ltd (Dispatch</w:t>
            </w:r>
            <w:r w:rsidR="001A14C3"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Consultant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</w:p>
        </w:tc>
        <w:tc>
          <w:tcPr>
            <w:tcW w:w="2828" w:type="dxa"/>
            <w:vAlign w:val="center"/>
          </w:tcPr>
          <w:p w14:paraId="37ADCCDC" w14:textId="4B9A04B1" w:rsidR="00F26DC0" w:rsidRPr="00DA2CB5" w:rsidRDefault="004D1CAB">
            <w:pPr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  <w:pPrChange w:id="56" w:author="Shin Jennifer" w:date="2022-10-15T23:08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M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ay 2022 </w:t>
            </w:r>
            <w:ins w:id="57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</w:ins>
            <w:del w:id="58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~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Present</w:t>
            </w:r>
          </w:p>
        </w:tc>
      </w:tr>
      <w:tr w:rsidR="001B4D07" w:rsidRPr="00DA2CB5" w14:paraId="365C7109" w14:textId="77777777" w:rsidTr="00057439">
        <w:tc>
          <w:tcPr>
            <w:tcW w:w="11328" w:type="dxa"/>
            <w:gridSpan w:val="3"/>
            <w:vAlign w:val="center"/>
          </w:tcPr>
          <w:p w14:paraId="3FD25BD5" w14:textId="03C0BBF8" w:rsidR="00EB6357" w:rsidRPr="006E5518" w:rsidRDefault="00EB6357" w:rsidP="00161AC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761A4D" w:rsidRPr="006E5518">
              <w:rPr>
                <w:rFonts w:ascii="Times New Roman" w:hAnsi="Times New Roman" w:cs="Times New Roman"/>
                <w:szCs w:val="20"/>
              </w:rPr>
              <w:t xml:space="preserve">Maintained </w:t>
            </w:r>
            <w:ins w:id="59" w:author="Shin Jennifer" w:date="2022-10-15T23:39:00Z">
              <w:r w:rsidR="00A179AF">
                <w:rPr>
                  <w:rFonts w:ascii="Times New Roman" w:hAnsi="Times New Roman" w:cs="Times New Roman"/>
                  <w:szCs w:val="20"/>
                </w:rPr>
                <w:t xml:space="preserve">the </w:t>
              </w:r>
            </w:ins>
            <w:r w:rsidR="00511047" w:rsidRPr="006E5518">
              <w:rPr>
                <w:rFonts w:ascii="Times New Roman" w:hAnsi="Times New Roman" w:cs="Times New Roman"/>
                <w:szCs w:val="20"/>
              </w:rPr>
              <w:t>MCI</w:t>
            </w:r>
            <w:ins w:id="60" w:author="Shin Jennifer" w:date="2022-10-15T23:39:00Z">
              <w:r w:rsidR="00A179AF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="00511047" w:rsidRPr="006E5518">
              <w:rPr>
                <w:rFonts w:ascii="Times New Roman" w:hAnsi="Times New Roman" w:cs="Times New Roman"/>
                <w:szCs w:val="20"/>
              </w:rPr>
              <w:t xml:space="preserve">(Multi Channel Interface) </w:t>
            </w:r>
            <w:r w:rsidR="00761A4D" w:rsidRPr="006E5518">
              <w:rPr>
                <w:rFonts w:ascii="Times New Roman" w:hAnsi="Times New Roman" w:cs="Times New Roman"/>
                <w:szCs w:val="20"/>
              </w:rPr>
              <w:t>system that manage</w:t>
            </w:r>
            <w:ins w:id="61" w:author="Shin Jennifer" w:date="2022-10-15T23:39:00Z">
              <w:r w:rsidR="00A179AF">
                <w:rPr>
                  <w:rFonts w:ascii="Times New Roman" w:hAnsi="Times New Roman" w:cs="Times New Roman"/>
                  <w:szCs w:val="20"/>
                </w:rPr>
                <w:t>s</w:t>
              </w:r>
            </w:ins>
            <w:r w:rsidR="00511047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761A4D" w:rsidRPr="006E5518">
              <w:rPr>
                <w:rFonts w:ascii="Times New Roman" w:hAnsi="Times New Roman" w:cs="Times New Roman"/>
                <w:szCs w:val="20"/>
              </w:rPr>
              <w:t>c</w:t>
            </w:r>
            <w:r w:rsidRPr="006E5518">
              <w:rPr>
                <w:rFonts w:ascii="Times New Roman" w:hAnsi="Times New Roman" w:cs="Times New Roman"/>
                <w:szCs w:val="20"/>
              </w:rPr>
              <w:t xml:space="preserve">lient access, </w:t>
            </w:r>
            <w:r w:rsidR="00761A4D" w:rsidRPr="006E5518">
              <w:rPr>
                <w:rFonts w:ascii="Times New Roman" w:hAnsi="Times New Roman" w:cs="Times New Roman"/>
                <w:szCs w:val="20"/>
              </w:rPr>
              <w:t>s</w:t>
            </w:r>
            <w:r w:rsidRPr="006E5518">
              <w:rPr>
                <w:rFonts w:ascii="Times New Roman" w:hAnsi="Times New Roman" w:cs="Times New Roman"/>
                <w:szCs w:val="20"/>
              </w:rPr>
              <w:t>tock order</w:t>
            </w:r>
            <w:ins w:id="62" w:author="Shin Jennifer" w:date="2022-10-15T23:39:00Z">
              <w:r w:rsidR="00A179AF">
                <w:rPr>
                  <w:rFonts w:ascii="Times New Roman" w:hAnsi="Times New Roman" w:cs="Times New Roman"/>
                  <w:szCs w:val="20"/>
                </w:rPr>
                <w:t>,</w:t>
              </w:r>
            </w:ins>
            <w:r w:rsidR="00761A4D" w:rsidRPr="006E5518">
              <w:rPr>
                <w:rFonts w:ascii="Times New Roman" w:hAnsi="Times New Roman" w:cs="Times New Roman"/>
                <w:szCs w:val="20"/>
              </w:rPr>
              <w:t xml:space="preserve"> and</w:t>
            </w:r>
            <w:r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761A4D" w:rsidRPr="006E5518">
              <w:rPr>
                <w:rFonts w:ascii="Times New Roman" w:hAnsi="Times New Roman" w:cs="Times New Roman"/>
                <w:szCs w:val="20"/>
              </w:rPr>
              <w:t>q</w:t>
            </w:r>
            <w:r w:rsidRPr="006E5518">
              <w:rPr>
                <w:rFonts w:ascii="Times New Roman" w:hAnsi="Times New Roman" w:cs="Times New Roman"/>
                <w:szCs w:val="20"/>
              </w:rPr>
              <w:t>uote inquiry</w:t>
            </w:r>
            <w:ins w:id="63" w:author="Shin Jennifer" w:date="2022-10-15T23:52:00Z">
              <w:r w:rsidR="00E07952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61F36A45" w14:textId="6217E1B4" w:rsidR="00BC750E" w:rsidRPr="006E5518" w:rsidRDefault="00BC750E">
            <w:pPr>
              <w:rPr>
                <w:rFonts w:ascii="Times New Roman" w:hAnsi="Times New Roman" w:cs="Times New Roman"/>
                <w:szCs w:val="20"/>
              </w:rPr>
              <w:pPrChange w:id="64" w:author="Shin Jennifer" w:date="2022-10-15T23:52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584E49" w:rsidRPr="006E5518">
              <w:rPr>
                <w:rFonts w:ascii="Times New Roman" w:hAnsi="Times New Roman" w:cs="Times New Roman"/>
                <w:szCs w:val="20"/>
              </w:rPr>
              <w:t>Developed a shell script that can analyze</w:t>
            </w:r>
            <w:del w:id="65" w:author="Shin Jennifer" w:date="2022-10-15T23:52:00Z">
              <w:r w:rsidR="00584E49" w:rsidRPr="006E5518" w:rsidDel="00E07952">
                <w:rPr>
                  <w:rFonts w:ascii="Times New Roman" w:hAnsi="Times New Roman" w:cs="Times New Roman"/>
                  <w:szCs w:val="20"/>
                </w:rPr>
                <w:delText>d</w:delText>
              </w:r>
            </w:del>
            <w:r w:rsidR="00584E49" w:rsidRPr="006E5518">
              <w:rPr>
                <w:rFonts w:ascii="Times New Roman" w:hAnsi="Times New Roman" w:cs="Times New Roman"/>
                <w:szCs w:val="20"/>
              </w:rPr>
              <w:t xml:space="preserve"> the log </w:t>
            </w:r>
            <w:del w:id="66" w:author="Shin Jennifer" w:date="2022-10-16T19:14:00Z">
              <w:r w:rsidR="00584E49" w:rsidRPr="006E5518" w:rsidDel="00715079">
                <w:rPr>
                  <w:rFonts w:ascii="Times New Roman" w:hAnsi="Times New Roman" w:cs="Times New Roman" w:hint="eastAsia"/>
                  <w:szCs w:val="20"/>
                </w:rPr>
                <w:delText xml:space="preserve">when </w:delText>
              </w:r>
            </w:del>
            <w:ins w:id="67" w:author="Shin Jennifer" w:date="2022-10-16T19:14:00Z">
              <w:r w:rsidR="00715079">
                <w:rPr>
                  <w:rFonts w:ascii="Times New Roman" w:hAnsi="Times New Roman" w:cs="Times New Roman" w:hint="eastAsia"/>
                  <w:szCs w:val="20"/>
                </w:rPr>
                <w:t>of</w:t>
              </w:r>
              <w:r w:rsidR="00715079">
                <w:rPr>
                  <w:rFonts w:ascii="Times New Roman" w:hAnsi="Times New Roman" w:cs="Times New Roman" w:hint="eastAsia"/>
                  <w:szCs w:val="20"/>
                </w:rPr>
                <w:t xml:space="preserve"> </w:t>
              </w:r>
              <w:r w:rsidR="00715079">
                <w:rPr>
                  <w:rFonts w:ascii="Times New Roman" w:hAnsi="Times New Roman" w:cs="Times New Roman"/>
                  <w:szCs w:val="20"/>
                </w:rPr>
                <w:t xml:space="preserve">each </w:t>
              </w:r>
            </w:ins>
            <w:r w:rsidR="00584E49" w:rsidRPr="006E5518">
              <w:rPr>
                <w:rFonts w:ascii="Times New Roman" w:hAnsi="Times New Roman" w:cs="Times New Roman"/>
                <w:szCs w:val="20"/>
              </w:rPr>
              <w:t>client</w:t>
            </w:r>
            <w:del w:id="68" w:author="Shin Jennifer" w:date="2022-10-16T19:14:00Z">
              <w:r w:rsidR="00584E49" w:rsidRPr="006E5518" w:rsidDel="00715079">
                <w:rPr>
                  <w:rFonts w:ascii="Times New Roman" w:hAnsi="Times New Roman" w:cs="Times New Roman"/>
                  <w:szCs w:val="20"/>
                </w:rPr>
                <w:delText>s</w:delText>
              </w:r>
            </w:del>
            <w:r w:rsidR="00584E49" w:rsidRPr="006E5518">
              <w:rPr>
                <w:rFonts w:ascii="Times New Roman" w:hAnsi="Times New Roman" w:cs="Times New Roman"/>
                <w:szCs w:val="20"/>
              </w:rPr>
              <w:t xml:space="preserve"> access, </w:t>
            </w:r>
            <w:del w:id="69" w:author="Shin Jennifer" w:date="2022-10-15T23:52:00Z">
              <w:r w:rsidR="00584E49" w:rsidRPr="006E5518" w:rsidDel="00E07952">
                <w:rPr>
                  <w:rFonts w:ascii="Times New Roman" w:hAnsi="Times New Roman" w:cs="Times New Roman"/>
                  <w:szCs w:val="20"/>
                </w:rPr>
                <w:delText xml:space="preserve">and </w:delText>
              </w:r>
            </w:del>
            <w:ins w:id="70" w:author="Shin Jennifer" w:date="2022-10-15T23:52:00Z">
              <w:r w:rsidR="00E07952">
                <w:rPr>
                  <w:rFonts w:ascii="Times New Roman" w:hAnsi="Times New Roman" w:cs="Times New Roman"/>
                  <w:szCs w:val="20"/>
                </w:rPr>
                <w:t>reducing</w:t>
              </w:r>
              <w:r w:rsidR="00E07952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="00584E49" w:rsidRPr="006E5518">
              <w:rPr>
                <w:rFonts w:ascii="Times New Roman" w:hAnsi="Times New Roman" w:cs="Times New Roman"/>
                <w:szCs w:val="20"/>
              </w:rPr>
              <w:t xml:space="preserve">the </w:t>
            </w:r>
            <w:ins w:id="71" w:author="Shin Jennifer" w:date="2022-10-15T23:52:00Z">
              <w:r w:rsidR="00E07952">
                <w:rPr>
                  <w:rFonts w:ascii="Times New Roman" w:hAnsi="Times New Roman" w:cs="Times New Roman"/>
                  <w:szCs w:val="20"/>
                </w:rPr>
                <w:t xml:space="preserve">search </w:t>
              </w:r>
            </w:ins>
            <w:r w:rsidR="00584E49" w:rsidRPr="006E5518">
              <w:rPr>
                <w:rFonts w:ascii="Times New Roman" w:hAnsi="Times New Roman" w:cs="Times New Roman"/>
                <w:szCs w:val="20"/>
              </w:rPr>
              <w:t xml:space="preserve">steps </w:t>
            </w:r>
            <w:del w:id="72" w:author="Shin Jennifer" w:date="2022-10-15T23:52:00Z">
              <w:r w:rsidR="00584E49" w:rsidRPr="006E5518" w:rsidDel="00E07952">
                <w:rPr>
                  <w:rFonts w:ascii="Times New Roman" w:hAnsi="Times New Roman" w:cs="Times New Roman"/>
                  <w:szCs w:val="20"/>
                </w:rPr>
                <w:delText xml:space="preserve">for search have been reduced </w:delText>
              </w:r>
            </w:del>
            <w:r w:rsidR="00584E49" w:rsidRPr="006E5518">
              <w:rPr>
                <w:rFonts w:ascii="Times New Roman" w:hAnsi="Times New Roman" w:cs="Times New Roman"/>
                <w:szCs w:val="20"/>
              </w:rPr>
              <w:t xml:space="preserve">from </w:t>
            </w:r>
            <w:del w:id="73" w:author="Shin Jennifer" w:date="2022-10-15T23:52:00Z">
              <w:r w:rsidR="00584E49" w:rsidRPr="006E5518" w:rsidDel="00E07952">
                <w:rPr>
                  <w:rFonts w:ascii="Times New Roman" w:hAnsi="Times New Roman" w:cs="Times New Roman"/>
                  <w:szCs w:val="20"/>
                </w:rPr>
                <w:delText xml:space="preserve">step </w:delText>
              </w:r>
            </w:del>
            <w:r w:rsidR="00584E49" w:rsidRPr="006E5518">
              <w:rPr>
                <w:rFonts w:ascii="Times New Roman" w:hAnsi="Times New Roman" w:cs="Times New Roman"/>
                <w:szCs w:val="20"/>
              </w:rPr>
              <w:t xml:space="preserve">4 to </w:t>
            </w:r>
            <w:del w:id="74" w:author="Shin Jennifer" w:date="2022-10-15T23:52:00Z">
              <w:r w:rsidR="00584E49" w:rsidRPr="006E5518" w:rsidDel="00E07952">
                <w:rPr>
                  <w:rFonts w:ascii="Times New Roman" w:hAnsi="Times New Roman" w:cs="Times New Roman"/>
                  <w:szCs w:val="20"/>
                </w:rPr>
                <w:delText xml:space="preserve">step </w:delText>
              </w:r>
            </w:del>
            <w:r w:rsidR="00584E49" w:rsidRPr="006E5518">
              <w:rPr>
                <w:rFonts w:ascii="Times New Roman" w:hAnsi="Times New Roman" w:cs="Times New Roman"/>
                <w:szCs w:val="20"/>
              </w:rPr>
              <w:t>1</w:t>
            </w:r>
            <w:del w:id="75" w:author="Shin Jennifer" w:date="2022-10-15T23:52:00Z">
              <w:r w:rsidR="00584E49" w:rsidRPr="006E5518" w:rsidDel="00E07952">
                <w:rPr>
                  <w:rFonts w:ascii="Times New Roman" w:hAnsi="Times New Roman" w:cs="Times New Roman"/>
                  <w:szCs w:val="20"/>
                </w:rPr>
                <w:delText>,</w:delText>
              </w:r>
            </w:del>
            <w:r w:rsidR="00584E49" w:rsidRPr="006E5518">
              <w:rPr>
                <w:rFonts w:ascii="Times New Roman" w:hAnsi="Times New Roman" w:cs="Times New Roman"/>
                <w:szCs w:val="20"/>
              </w:rPr>
              <w:t xml:space="preserve"> and the search time </w:t>
            </w:r>
            <w:del w:id="76" w:author="Shin Jennifer" w:date="2022-10-15T23:52:00Z">
              <w:r w:rsidR="00584E49" w:rsidRPr="006E5518" w:rsidDel="00E07952">
                <w:rPr>
                  <w:rFonts w:ascii="Times New Roman" w:hAnsi="Times New Roman" w:cs="Times New Roman"/>
                  <w:szCs w:val="20"/>
                </w:rPr>
                <w:delText xml:space="preserve">has also been reduced </w:delText>
              </w:r>
            </w:del>
            <w:r w:rsidR="00584E49" w:rsidRPr="006E5518">
              <w:rPr>
                <w:rFonts w:ascii="Times New Roman" w:hAnsi="Times New Roman" w:cs="Times New Roman"/>
                <w:szCs w:val="20"/>
              </w:rPr>
              <w:t>by 25%</w:t>
            </w:r>
            <w:ins w:id="77" w:author="Shin Jennifer" w:date="2022-10-15T23:52:00Z">
              <w:r w:rsidR="00E07952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26115FCE" w14:textId="0F3B440C" w:rsidR="003745CA" w:rsidRPr="006E5518" w:rsidRDefault="003745CA" w:rsidP="00161AC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del w:id="78" w:author="Shin Jennifer" w:date="2022-10-15T23:53:00Z">
              <w:r w:rsidRPr="006E5518" w:rsidDel="00691342">
                <w:rPr>
                  <w:rFonts w:ascii="Times New Roman" w:hAnsi="Times New Roman" w:cs="Times New Roman"/>
                  <w:szCs w:val="20"/>
                </w:rPr>
                <w:delText xml:space="preserve">Developed </w:delText>
              </w:r>
            </w:del>
            <w:ins w:id="79" w:author="Shin Jennifer" w:date="2022-10-15T23:53:00Z">
              <w:r w:rsidR="00691342">
                <w:rPr>
                  <w:rFonts w:ascii="Times New Roman" w:hAnsi="Times New Roman" w:cs="Times New Roman"/>
                  <w:szCs w:val="20"/>
                </w:rPr>
                <w:t>Devised</w:t>
              </w:r>
              <w:r w:rsidR="00691342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load generators that can </w:t>
            </w:r>
            <w:proofErr w:type="spellStart"/>
            <w:r w:rsidRPr="006E5518">
              <w:rPr>
                <w:rFonts w:ascii="Times New Roman" w:hAnsi="Times New Roman" w:cs="Times New Roman"/>
                <w:szCs w:val="20"/>
              </w:rPr>
              <w:t>tpcall</w:t>
            </w:r>
            <w:proofErr w:type="spellEnd"/>
            <w:r w:rsidRPr="006E5518">
              <w:rPr>
                <w:rFonts w:ascii="Times New Roman" w:hAnsi="Times New Roman" w:cs="Times New Roman"/>
                <w:szCs w:val="20"/>
              </w:rPr>
              <w:t xml:space="preserve"> to OLTP (Online Transaction Processing) and allow</w:t>
            </w:r>
            <w:del w:id="80" w:author="Shin Jennifer" w:date="2022-10-15T23:53:00Z">
              <w:r w:rsidRPr="006E5518" w:rsidDel="00691342">
                <w:rPr>
                  <w:rFonts w:ascii="Times New Roman" w:hAnsi="Times New Roman" w:cs="Times New Roman"/>
                  <w:szCs w:val="20"/>
                </w:rPr>
                <w:delText>s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clients to </w:t>
            </w:r>
            <w:del w:id="81" w:author="Shin Jennifer" w:date="2022-10-15T23:53:00Z">
              <w:r w:rsidRPr="006E5518" w:rsidDel="00691342">
                <w:rPr>
                  <w:rFonts w:ascii="Times New Roman" w:hAnsi="Times New Roman" w:cs="Times New Roman"/>
                  <w:szCs w:val="20"/>
                </w:rPr>
                <w:delText xml:space="preserve">connect </w:delText>
              </w:r>
            </w:del>
            <w:ins w:id="82" w:author="Shin Jennifer" w:date="2022-10-15T23:53:00Z">
              <w:r w:rsidR="00691342">
                <w:rPr>
                  <w:rFonts w:ascii="Times New Roman" w:hAnsi="Times New Roman" w:cs="Times New Roman"/>
                  <w:szCs w:val="20"/>
                </w:rPr>
                <w:t>link</w:t>
              </w:r>
              <w:r w:rsidR="00691342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to the MCI system via </w:t>
            </w:r>
            <w:del w:id="83" w:author="Shin Jennifer" w:date="2022-10-16T19:15:00Z">
              <w:r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tcp </w:delText>
              </w:r>
            </w:del>
            <w:ins w:id="84" w:author="Shin Jennifer" w:date="2022-10-16T19:15:00Z">
              <w:r w:rsidR="00715079">
                <w:rPr>
                  <w:rFonts w:ascii="Times New Roman" w:hAnsi="Times New Roman" w:cs="Times New Roman"/>
                  <w:szCs w:val="20"/>
                </w:rPr>
                <w:t>TCP</w:t>
              </w:r>
              <w:r w:rsidR="00715079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connect</w:t>
            </w:r>
            <w:ins w:id="85" w:author="Shin Jennifer" w:date="2022-10-16T00:03:00Z">
              <w:r w:rsidR="007F2ACF">
                <w:rPr>
                  <w:rFonts w:ascii="Times New Roman" w:hAnsi="Times New Roman" w:cs="Times New Roman"/>
                  <w:szCs w:val="20"/>
                </w:rPr>
                <w:t>;</w:t>
              </w:r>
            </w:ins>
            <w:del w:id="86" w:author="Shin Jennifer" w:date="2022-10-16T00:03:00Z">
              <w:r w:rsidR="00CE201B" w:rsidRPr="006E5518" w:rsidDel="007F2ACF">
                <w:rPr>
                  <w:rFonts w:ascii="Times New Roman" w:hAnsi="Times New Roman" w:cs="Times New Roman"/>
                  <w:szCs w:val="20"/>
                </w:rPr>
                <w:delText>, and</w:delText>
              </w:r>
            </w:del>
            <w:r w:rsidR="00CE201B" w:rsidRPr="006E5518">
              <w:rPr>
                <w:rFonts w:ascii="Times New Roman" w:hAnsi="Times New Roman" w:cs="Times New Roman"/>
                <w:szCs w:val="20"/>
              </w:rPr>
              <w:t xml:space="preserve"> analyzed the</w:t>
            </w:r>
            <w:ins w:id="87" w:author="Shin Jennifer" w:date="2022-10-15T23:53:00Z">
              <w:r w:rsidR="00691342">
                <w:rPr>
                  <w:rFonts w:ascii="Times New Roman" w:hAnsi="Times New Roman" w:cs="Times New Roman"/>
                  <w:szCs w:val="20"/>
                </w:rPr>
                <w:t xml:space="preserve"> TPS measurement</w:t>
              </w:r>
            </w:ins>
            <w:r w:rsidR="00CE201B" w:rsidRPr="006E5518">
              <w:rPr>
                <w:rFonts w:ascii="Times New Roman" w:hAnsi="Times New Roman" w:cs="Times New Roman"/>
                <w:szCs w:val="20"/>
              </w:rPr>
              <w:t xml:space="preserve"> results</w:t>
            </w:r>
            <w:ins w:id="88" w:author="Shin Jennifer" w:date="2022-10-15T23:53:00Z">
              <w:r w:rsidR="00691342">
                <w:rPr>
                  <w:rFonts w:ascii="Times New Roman" w:hAnsi="Times New Roman" w:cs="Times New Roman"/>
                  <w:szCs w:val="20"/>
                </w:rPr>
                <w:t>.</w:t>
              </w:r>
            </w:ins>
            <w:r w:rsidR="00CE201B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del w:id="89" w:author="Shin Jennifer" w:date="2022-10-15T23:53:00Z">
              <w:r w:rsidR="00473B67" w:rsidRPr="006E5518" w:rsidDel="00691342">
                <w:rPr>
                  <w:rFonts w:ascii="Times New Roman" w:hAnsi="Times New Roman" w:cs="Times New Roman"/>
                  <w:szCs w:val="20"/>
                </w:rPr>
                <w:delText>for measure TPS</w:delText>
              </w:r>
            </w:del>
          </w:p>
          <w:p w14:paraId="31476D00" w14:textId="7E28851B" w:rsidR="00E079DD" w:rsidRPr="006E5518" w:rsidRDefault="00E079DD">
            <w:pPr>
              <w:rPr>
                <w:rFonts w:ascii="Times New Roman" w:hAnsi="Times New Roman" w:cs="Times New Roman"/>
                <w:szCs w:val="20"/>
              </w:rPr>
              <w:pPrChange w:id="90" w:author="Shin Jennifer" w:date="2022-10-16T00:03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>∙ Developed and tested a new transaction</w:t>
            </w:r>
            <w:ins w:id="91" w:author="Shin Jennifer" w:date="2022-10-16T00:03:00Z">
              <w:r w:rsidR="007F2ACF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(TR) that requires personal information inquiry after validati</w:t>
            </w:r>
            <w:del w:id="92" w:author="Shin Jennifer" w:date="2022-10-16T00:03:00Z">
              <w:r w:rsidRPr="006E5518" w:rsidDel="007F2ACF">
                <w:rPr>
                  <w:rFonts w:ascii="Times New Roman" w:hAnsi="Times New Roman" w:cs="Times New Roman"/>
                  <w:szCs w:val="20"/>
                </w:rPr>
                <w:delText>o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>n</w:t>
            </w:r>
            <w:ins w:id="93" w:author="Shin Jennifer" w:date="2022-10-16T00:03:00Z">
              <w:r w:rsidR="007F2ACF">
                <w:rPr>
                  <w:rFonts w:ascii="Times New Roman" w:hAnsi="Times New Roman" w:cs="Times New Roman"/>
                  <w:szCs w:val="20"/>
                </w:rPr>
                <w:t>g</w:t>
              </w:r>
            </w:ins>
            <w:del w:id="94" w:author="Shin Jennifer" w:date="2022-10-16T00:03:00Z">
              <w:r w:rsidRPr="006E5518" w:rsidDel="007F2ACF">
                <w:rPr>
                  <w:rFonts w:ascii="Times New Roman" w:hAnsi="Times New Roman" w:cs="Times New Roman"/>
                  <w:szCs w:val="20"/>
                </w:rPr>
                <w:delText xml:space="preserve"> of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ins w:id="95" w:author="Shin Jennifer" w:date="2022-10-16T00:03:00Z">
              <w:r w:rsidR="007F2ACF">
                <w:rPr>
                  <w:rFonts w:ascii="Times New Roman" w:hAnsi="Times New Roman" w:cs="Times New Roman"/>
                  <w:szCs w:val="20"/>
                </w:rPr>
                <w:t>a</w:t>
              </w:r>
            </w:ins>
            <w:del w:id="96" w:author="Shin Jennifer" w:date="2022-10-16T00:03:00Z">
              <w:r w:rsidRPr="006E5518" w:rsidDel="007F2ACF">
                <w:rPr>
                  <w:rFonts w:ascii="Times New Roman" w:hAnsi="Times New Roman" w:cs="Times New Roman"/>
                  <w:szCs w:val="20"/>
                </w:rPr>
                <w:delText>the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public certificate, and</w:t>
            </w:r>
            <w:del w:id="97" w:author="Shin Jennifer" w:date="2022-10-16T00:03:00Z">
              <w:r w:rsidRPr="006E5518" w:rsidDel="007F2ACF">
                <w:rPr>
                  <w:rFonts w:ascii="Times New Roman" w:hAnsi="Times New Roman" w:cs="Times New Roman"/>
                  <w:szCs w:val="20"/>
                </w:rPr>
                <w:delText xml:space="preserve"> used gdb to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solve</w:t>
            </w:r>
            <w:ins w:id="98" w:author="Shin Jennifer" w:date="2022-10-16T00:03:00Z">
              <w:r w:rsidR="007F2ACF">
                <w:rPr>
                  <w:rFonts w:ascii="Times New Roman" w:hAnsi="Times New Roman" w:cs="Times New Roman"/>
                  <w:szCs w:val="20"/>
                </w:rPr>
                <w:t>d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 the errors </w:t>
            </w:r>
            <w:del w:id="99" w:author="Shin Jennifer" w:date="2022-10-16T00:03:00Z">
              <w:r w:rsidRPr="006E5518" w:rsidDel="007F2ACF">
                <w:rPr>
                  <w:rFonts w:ascii="Times New Roman" w:hAnsi="Times New Roman" w:cs="Times New Roman"/>
                  <w:szCs w:val="20"/>
                </w:rPr>
                <w:delText xml:space="preserve">that 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>occurred during test</w:t>
            </w:r>
            <w:ins w:id="100" w:author="Shin Jennifer" w:date="2022-10-16T00:03:00Z">
              <w:r w:rsidR="007F2ACF">
                <w:rPr>
                  <w:rFonts w:ascii="Times New Roman" w:hAnsi="Times New Roman" w:cs="Times New Roman"/>
                  <w:szCs w:val="20"/>
                </w:rPr>
                <w:t xml:space="preserve"> using </w:t>
              </w:r>
            </w:ins>
            <w:ins w:id="101" w:author="Shin Jennifer" w:date="2022-10-16T19:15:00Z">
              <w:r w:rsidR="00715079">
                <w:rPr>
                  <w:rFonts w:ascii="Times New Roman" w:hAnsi="Times New Roman" w:cs="Times New Roman"/>
                  <w:szCs w:val="20"/>
                </w:rPr>
                <w:t>GDB</w:t>
              </w:r>
            </w:ins>
            <w:ins w:id="102" w:author="Shin Jennifer" w:date="2022-10-16T00:03:00Z">
              <w:r w:rsidR="007F2ACF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2439E9B2" w14:textId="0C29522C" w:rsidR="00CE201B" w:rsidRPr="006E5518" w:rsidRDefault="007E314A" w:rsidP="00161AC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commentRangeStart w:id="103"/>
            <w:r w:rsidR="00E079DD" w:rsidRPr="006E5518">
              <w:rPr>
                <w:rFonts w:ascii="Times New Roman" w:hAnsi="Times New Roman" w:cs="Times New Roman"/>
                <w:szCs w:val="20"/>
              </w:rPr>
              <w:t xml:space="preserve">Familiarity with </w:t>
            </w:r>
            <w:r w:rsidR="00A555AF" w:rsidRPr="006E5518">
              <w:rPr>
                <w:rFonts w:ascii="Times New Roman" w:hAnsi="Times New Roman" w:cs="Times New Roman"/>
                <w:szCs w:val="20"/>
              </w:rPr>
              <w:t xml:space="preserve">Linux bash, shell scripting, </w:t>
            </w:r>
            <w:r w:rsidR="00CE201B" w:rsidRPr="006E5518">
              <w:rPr>
                <w:rFonts w:ascii="Times New Roman" w:hAnsi="Times New Roman" w:cs="Times New Roman"/>
                <w:szCs w:val="20"/>
              </w:rPr>
              <w:t>s</w:t>
            </w:r>
            <w:r w:rsidR="00A555AF" w:rsidRPr="006E5518">
              <w:rPr>
                <w:rFonts w:ascii="Times New Roman" w:hAnsi="Times New Roman" w:cs="Times New Roman"/>
                <w:szCs w:val="20"/>
              </w:rPr>
              <w:t>ocket</w:t>
            </w:r>
            <w:ins w:id="104" w:author="Shin Jennifer" w:date="2022-10-16T19:17:00Z">
              <w:r w:rsidR="00715079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="00A555AF" w:rsidRPr="006E5518">
              <w:rPr>
                <w:rFonts w:ascii="Times New Roman" w:hAnsi="Times New Roman" w:cs="Times New Roman"/>
                <w:szCs w:val="20"/>
              </w:rPr>
              <w:t xml:space="preserve">(TCP/UDP/IP) </w:t>
            </w:r>
            <w:r w:rsidR="00CE201B" w:rsidRPr="006E5518">
              <w:rPr>
                <w:rFonts w:ascii="Times New Roman" w:hAnsi="Times New Roman" w:cs="Times New Roman"/>
                <w:szCs w:val="20"/>
              </w:rPr>
              <w:t>p</w:t>
            </w:r>
            <w:r w:rsidR="00A555AF" w:rsidRPr="006E5518">
              <w:rPr>
                <w:rFonts w:ascii="Times New Roman" w:hAnsi="Times New Roman" w:cs="Times New Roman"/>
                <w:szCs w:val="20"/>
              </w:rPr>
              <w:t xml:space="preserve">rogramming, </w:t>
            </w:r>
            <w:r w:rsidR="00A421AF" w:rsidRPr="006E5518">
              <w:rPr>
                <w:rFonts w:ascii="Times New Roman" w:hAnsi="Times New Roman" w:cs="Times New Roman"/>
                <w:szCs w:val="20"/>
              </w:rPr>
              <w:t xml:space="preserve">or </w:t>
            </w:r>
            <w:r w:rsidR="00CE201B" w:rsidRPr="006E5518">
              <w:rPr>
                <w:rFonts w:ascii="Times New Roman" w:hAnsi="Times New Roman" w:cs="Times New Roman"/>
                <w:szCs w:val="20"/>
              </w:rPr>
              <w:t>m</w:t>
            </w:r>
            <w:r w:rsidR="00A555AF" w:rsidRPr="006E5518">
              <w:rPr>
                <w:rFonts w:ascii="Times New Roman" w:hAnsi="Times New Roman" w:cs="Times New Roman"/>
                <w:szCs w:val="20"/>
              </w:rPr>
              <w:t>ulti</w:t>
            </w:r>
            <w:r w:rsidR="00CE201B" w:rsidRPr="006E5518">
              <w:rPr>
                <w:rFonts w:ascii="Times New Roman" w:hAnsi="Times New Roman" w:cs="Times New Roman"/>
                <w:szCs w:val="20"/>
              </w:rPr>
              <w:t>t</w:t>
            </w:r>
            <w:r w:rsidR="00A555AF" w:rsidRPr="006E5518">
              <w:rPr>
                <w:rFonts w:ascii="Times New Roman" w:hAnsi="Times New Roman" w:cs="Times New Roman"/>
                <w:szCs w:val="20"/>
              </w:rPr>
              <w:t>hreading</w:t>
            </w:r>
            <w:r w:rsidR="00CE201B" w:rsidRPr="006E5518">
              <w:rPr>
                <w:rFonts w:ascii="Times New Roman" w:hAnsi="Times New Roman" w:cs="Times New Roman"/>
                <w:szCs w:val="20"/>
              </w:rPr>
              <w:t xml:space="preserve"> development</w:t>
            </w:r>
          </w:p>
          <w:p w14:paraId="56766F4E" w14:textId="3B1263E6" w:rsidR="007E314A" w:rsidRPr="006E5518" w:rsidRDefault="00CE201B" w:rsidP="00161AC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Operation and maintenance using Linux commands such as </w:t>
            </w:r>
            <w:ins w:id="105" w:author="Shin Jennifer" w:date="2022-10-16T19:18:00Z">
              <w:r w:rsidR="00715079">
                <w:rPr>
                  <w:rFonts w:ascii="Times New Roman" w:hAnsi="Times New Roman" w:cs="Times New Roman"/>
                  <w:szCs w:val="20"/>
                </w:rPr>
                <w:t>C</w:t>
              </w:r>
            </w:ins>
            <w:del w:id="106" w:author="Shin Jennifer" w:date="2022-10-16T19:18:00Z">
              <w:r w:rsidRPr="006E5518" w:rsidDel="00715079">
                <w:rPr>
                  <w:rFonts w:ascii="Times New Roman" w:hAnsi="Times New Roman" w:cs="Times New Roman"/>
                  <w:szCs w:val="20"/>
                </w:rPr>
                <w:delText>c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rontab, </w:t>
            </w:r>
            <w:del w:id="107" w:author="Shin Jennifer" w:date="2022-10-16T19:18:00Z">
              <w:r w:rsidRPr="006E5518" w:rsidDel="00715079">
                <w:rPr>
                  <w:rFonts w:ascii="Times New Roman" w:hAnsi="Times New Roman" w:cs="Times New Roman" w:hint="eastAsia"/>
                  <w:szCs w:val="20"/>
                </w:rPr>
                <w:delText>ps</w:delText>
              </w:r>
            </w:del>
            <w:ins w:id="108" w:author="Shin Jennifer" w:date="2022-10-16T19:18:00Z">
              <w:r w:rsidR="00715079">
                <w:rPr>
                  <w:rFonts w:ascii="Times New Roman" w:hAnsi="Times New Roman" w:cs="Times New Roman" w:hint="eastAsia"/>
                  <w:szCs w:val="20"/>
                </w:rPr>
                <w:t>P</w:t>
              </w:r>
              <w:r w:rsidR="00715079">
                <w:rPr>
                  <w:rFonts w:ascii="Times New Roman" w:hAnsi="Times New Roman" w:cs="Times New Roman"/>
                  <w:szCs w:val="20"/>
                </w:rPr>
                <w:t>S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, netstat, </w:t>
            </w:r>
            <w:del w:id="109" w:author="Shin Jennifer" w:date="2022-10-16T19:15:00Z">
              <w:r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gdb </w:delText>
              </w:r>
            </w:del>
            <w:ins w:id="110" w:author="Shin Jennifer" w:date="2022-10-16T19:15:00Z">
              <w:r w:rsidR="00715079">
                <w:rPr>
                  <w:rFonts w:ascii="Times New Roman" w:hAnsi="Times New Roman" w:cs="Times New Roman"/>
                  <w:szCs w:val="20"/>
                </w:rPr>
                <w:t>GDB,</w:t>
              </w:r>
              <w:r w:rsidR="00715079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or </w:t>
            </w:r>
            <w:proofErr w:type="spellStart"/>
            <w:ins w:id="111" w:author="Shin Jennifer" w:date="2022-10-16T19:15:00Z">
              <w:r w:rsidR="00715079">
                <w:rPr>
                  <w:rFonts w:ascii="Times New Roman" w:hAnsi="Times New Roman" w:cs="Times New Roman"/>
                  <w:szCs w:val="20"/>
                </w:rPr>
                <w:t>S</w:t>
              </w:r>
            </w:ins>
            <w:del w:id="112" w:author="Shin Jennifer" w:date="2022-10-16T19:15:00Z">
              <w:r w:rsidRPr="006E5518" w:rsidDel="00715079">
                <w:rPr>
                  <w:rFonts w:ascii="Times New Roman" w:hAnsi="Times New Roman" w:cs="Times New Roman"/>
                  <w:szCs w:val="20"/>
                </w:rPr>
                <w:delText>s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>trace</w:t>
            </w:r>
            <w:proofErr w:type="spellEnd"/>
            <w:ins w:id="113" w:author="Shin Jennifer" w:date="2022-10-16T19:15:00Z">
              <w:r w:rsidR="00715079">
                <w:rPr>
                  <w:rFonts w:ascii="Times New Roman" w:hAnsi="Times New Roman" w:cs="Times New Roman"/>
                  <w:szCs w:val="20"/>
                </w:rPr>
                <w:t>.</w:t>
              </w:r>
            </w:ins>
            <w:commentRangeEnd w:id="103"/>
            <w:ins w:id="114" w:author="Shin Jennifer" w:date="2022-10-16T19:17:00Z">
              <w:r w:rsidR="00715079">
                <w:rPr>
                  <w:rStyle w:val="CommentReference"/>
                </w:rPr>
                <w:commentReference w:id="103"/>
              </w:r>
            </w:ins>
            <w:commentRangeEnd w:id="30"/>
            <w:ins w:id="115" w:author="Shin Jennifer" w:date="2022-10-16T19:21:00Z">
              <w:r w:rsidR="00715079">
                <w:rPr>
                  <w:rStyle w:val="CommentReference"/>
                </w:rPr>
                <w:commentReference w:id="30"/>
              </w:r>
            </w:ins>
          </w:p>
          <w:p w14:paraId="3656ADF5" w14:textId="1BE5B5A6" w:rsidR="005E0ACD" w:rsidRPr="006E5518" w:rsidRDefault="005E0ACD" w:rsidP="00161AC7">
            <w:pPr>
              <w:jc w:val="left"/>
              <w:rPr>
                <w:rFonts w:ascii="Times New Roman" w:hAnsi="Times New Roman" w:cs="Times New Roman" w:hint="eastAsia"/>
                <w:szCs w:val="20"/>
              </w:rPr>
            </w:pPr>
          </w:p>
        </w:tc>
      </w:tr>
      <w:tr w:rsidR="000451CB" w:rsidRPr="00DA2CB5" w14:paraId="3AEAC94B" w14:textId="77777777" w:rsidTr="00057439">
        <w:tc>
          <w:tcPr>
            <w:tcW w:w="2972" w:type="dxa"/>
            <w:vAlign w:val="center"/>
          </w:tcPr>
          <w:p w14:paraId="1C991340" w14:textId="3D7B3965" w:rsidR="000451CB" w:rsidRPr="00715079" w:rsidRDefault="009C5675" w:rsidP="00161AC7">
            <w:pPr>
              <w:jc w:val="left"/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116" w:author="Shin Jennifer" w:date="2022-10-16T19:18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</w:pPr>
            <w:r w:rsidRPr="00715079">
              <w:rPr>
                <w:rFonts w:ascii="Times New Roman" w:hAnsi="Times New Roman" w:cs="Times New Roman" w:hint="eastAsia"/>
                <w:b/>
                <w:bCs/>
                <w:i/>
                <w:iCs/>
                <w:sz w:val="22"/>
                <w:rPrChange w:id="117" w:author="Shin Jennifer" w:date="2022-10-16T19:18:00Z">
                  <w:rPr>
                    <w:rFonts w:ascii="Times New Roman" w:hAnsi="Times New Roman" w:cs="Times New Roman" w:hint="eastAsia"/>
                    <w:b/>
                    <w:bCs/>
                    <w:sz w:val="22"/>
                  </w:rPr>
                </w:rPrChange>
              </w:rPr>
              <w:t>S</w:t>
            </w:r>
            <w:r w:rsidRPr="00715079"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118" w:author="Shin Jennifer" w:date="2022-10-16T19:18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t>oftware Engineer</w:t>
            </w:r>
          </w:p>
        </w:tc>
        <w:tc>
          <w:tcPr>
            <w:tcW w:w="5528" w:type="dxa"/>
            <w:vAlign w:val="center"/>
          </w:tcPr>
          <w:p w14:paraId="37843D1E" w14:textId="7308731F" w:rsidR="000451CB" w:rsidRPr="00DA2CB5" w:rsidRDefault="000451CB" w:rsidP="00161AC7">
            <w:pPr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Y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uanta S</w:t>
            </w:r>
            <w:r w:rsidR="0015791C"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ecurities Co., Ltd (Dispatch </w:t>
            </w:r>
            <w:r w:rsidR="0007527A" w:rsidRPr="00DA2CB5">
              <w:rPr>
                <w:rFonts w:ascii="Times New Roman" w:hAnsi="Times New Roman" w:cs="Times New Roman"/>
                <w:b/>
                <w:bCs/>
                <w:sz w:val="22"/>
              </w:rPr>
              <w:t>Consultant</w:t>
            </w:r>
            <w:r w:rsidR="0015791C" w:rsidRPr="00DA2CB5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</w:p>
        </w:tc>
        <w:tc>
          <w:tcPr>
            <w:tcW w:w="2828" w:type="dxa"/>
            <w:vAlign w:val="center"/>
          </w:tcPr>
          <w:p w14:paraId="67296A95" w14:textId="24CC7935" w:rsidR="000451CB" w:rsidRPr="00DA2CB5" w:rsidRDefault="00AE0EEE">
            <w:pPr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  <w:pPrChange w:id="119" w:author="Shin Jennifer" w:date="2022-10-15T23:08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F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eb</w:t>
            </w:r>
            <w:ins w:id="120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121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ruary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2022 </w:t>
            </w:r>
            <w:del w:id="122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~</w:delText>
              </w:r>
            </w:del>
            <w:ins w:id="123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</w:ins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Apr</w:t>
            </w:r>
            <w:ins w:id="124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125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il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2022</w:t>
            </w:r>
          </w:p>
        </w:tc>
      </w:tr>
      <w:tr w:rsidR="001B4D07" w:rsidRPr="00DA2CB5" w14:paraId="64E3C33C" w14:textId="77777777" w:rsidTr="00057439">
        <w:tc>
          <w:tcPr>
            <w:tcW w:w="11328" w:type="dxa"/>
            <w:gridSpan w:val="3"/>
            <w:vAlign w:val="center"/>
          </w:tcPr>
          <w:p w14:paraId="57528F10" w14:textId="541CB3B2" w:rsidR="00B341C3" w:rsidRPr="006E5518" w:rsidRDefault="00A43141" w:rsidP="00161AC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E900EE" w:rsidRPr="006E5518">
              <w:rPr>
                <w:rFonts w:ascii="Times New Roman" w:hAnsi="Times New Roman" w:cs="Times New Roman"/>
                <w:szCs w:val="20"/>
              </w:rPr>
              <w:t xml:space="preserve">Participated in the project </w:t>
            </w:r>
            <w:del w:id="126" w:author="Shin Jennifer" w:date="2022-10-16T19:18:00Z">
              <w:r w:rsidR="00E900EE"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that </w:delText>
              </w:r>
            </w:del>
            <w:ins w:id="127" w:author="Shin Jennifer" w:date="2022-10-16T19:18:00Z">
              <w:r w:rsidR="00715079">
                <w:rPr>
                  <w:rFonts w:ascii="Times New Roman" w:hAnsi="Times New Roman" w:cs="Times New Roman"/>
                  <w:szCs w:val="20"/>
                </w:rPr>
                <w:t>to</w:t>
              </w:r>
              <w:r w:rsidR="00715079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="00E900EE" w:rsidRPr="006E5518">
              <w:rPr>
                <w:rFonts w:ascii="Times New Roman" w:hAnsi="Times New Roman" w:cs="Times New Roman"/>
                <w:szCs w:val="20"/>
              </w:rPr>
              <w:t>upgrad</w:t>
            </w:r>
            <w:ins w:id="128" w:author="Shin Jennifer" w:date="2022-10-16T19:18:00Z">
              <w:r w:rsidR="00715079">
                <w:rPr>
                  <w:rFonts w:ascii="Times New Roman" w:hAnsi="Times New Roman" w:cs="Times New Roman"/>
                  <w:szCs w:val="20"/>
                </w:rPr>
                <w:t>e</w:t>
              </w:r>
            </w:ins>
            <w:del w:id="129" w:author="Shin Jennifer" w:date="2022-10-16T19:18:00Z">
              <w:r w:rsidR="00E900EE" w:rsidRPr="006E5518" w:rsidDel="00715079">
                <w:rPr>
                  <w:rFonts w:ascii="Times New Roman" w:hAnsi="Times New Roman" w:cs="Times New Roman"/>
                  <w:szCs w:val="20"/>
                </w:rPr>
                <w:delText>ing</w:delText>
              </w:r>
            </w:del>
            <w:r w:rsidR="00E900EE" w:rsidRPr="006E5518">
              <w:rPr>
                <w:rFonts w:ascii="Times New Roman" w:hAnsi="Times New Roman" w:cs="Times New Roman"/>
                <w:szCs w:val="20"/>
              </w:rPr>
              <w:t xml:space="preserve"> java framework in </w:t>
            </w:r>
            <w:proofErr w:type="spellStart"/>
            <w:r w:rsidR="00E900EE" w:rsidRPr="006E5518">
              <w:rPr>
                <w:rFonts w:ascii="Times New Roman" w:hAnsi="Times New Roman" w:cs="Times New Roman"/>
                <w:szCs w:val="20"/>
              </w:rPr>
              <w:t>Yuanta’s</w:t>
            </w:r>
            <w:proofErr w:type="spellEnd"/>
            <w:r w:rsidR="00E900EE" w:rsidRPr="006E5518">
              <w:rPr>
                <w:rFonts w:ascii="Times New Roman" w:hAnsi="Times New Roman" w:cs="Times New Roman"/>
                <w:szCs w:val="20"/>
              </w:rPr>
              <w:t xml:space="preserve"> middleware system</w:t>
            </w:r>
            <w:ins w:id="130" w:author="Shin Jennifer" w:date="2022-10-16T19:18:00Z">
              <w:r w:rsidR="00715079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5A8D1D5A" w14:textId="072BBB64" w:rsidR="00E93690" w:rsidRPr="006E5518" w:rsidRDefault="006337C4" w:rsidP="00161AC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Decomposed </w:t>
            </w:r>
            <w:ins w:id="131" w:author="Shin Jennifer" w:date="2022-10-16T19:19:00Z">
              <w:r w:rsidR="00715079">
                <w:rPr>
                  <w:rFonts w:ascii="Times New Roman" w:hAnsi="Times New Roman" w:cs="Times New Roman"/>
                  <w:szCs w:val="20"/>
                </w:rPr>
                <w:t xml:space="preserve">the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java framework and </w:t>
            </w:r>
            <w:del w:id="132" w:author="Shin Jennifer" w:date="2022-10-16T19:27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created </w:delText>
              </w:r>
            </w:del>
            <w:ins w:id="133" w:author="Shin Jennifer" w:date="2022-10-16T19:27:00Z">
              <w:r w:rsidR="0062031E">
                <w:rPr>
                  <w:rFonts w:ascii="Times New Roman" w:hAnsi="Times New Roman" w:cs="Times New Roman"/>
                  <w:szCs w:val="20"/>
                </w:rPr>
                <w:t>drew</w:t>
              </w:r>
              <w:r w:rsidR="0062031E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a functional processing flow diagram and detailed description documents using MS Office</w:t>
            </w:r>
            <w:ins w:id="134" w:author="Shin Jennifer" w:date="2022-10-16T19:19:00Z">
              <w:r w:rsidR="00715079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02625228" w14:textId="560B6954" w:rsidR="00B341C3" w:rsidRPr="006E5518" w:rsidRDefault="00FE6B2B" w:rsidP="00161AC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CE1BAA" w:rsidRPr="006E5518">
              <w:rPr>
                <w:rFonts w:ascii="Times New Roman" w:hAnsi="Times New Roman" w:cs="Times New Roman"/>
                <w:szCs w:val="20"/>
              </w:rPr>
              <w:t>Upgrad</w:t>
            </w:r>
            <w:ins w:id="135" w:author="Shin Jennifer" w:date="2022-10-16T19:19:00Z">
              <w:r w:rsidR="00715079">
                <w:rPr>
                  <w:rFonts w:ascii="Times New Roman" w:hAnsi="Times New Roman" w:cs="Times New Roman"/>
                  <w:szCs w:val="20"/>
                </w:rPr>
                <w:t>ed</w:t>
              </w:r>
            </w:ins>
            <w:del w:id="136" w:author="Shin Jennifer" w:date="2022-10-16T19:19:00Z">
              <w:r w:rsidR="00CE1BAA" w:rsidRPr="006E5518" w:rsidDel="00715079">
                <w:rPr>
                  <w:rFonts w:ascii="Times New Roman" w:hAnsi="Times New Roman" w:cs="Times New Roman"/>
                  <w:szCs w:val="20"/>
                </w:rPr>
                <w:delText>ing</w:delText>
              </w:r>
            </w:del>
            <w:r w:rsidR="00CE1BAA" w:rsidRPr="006E5518">
              <w:rPr>
                <w:rFonts w:ascii="Times New Roman" w:hAnsi="Times New Roman" w:cs="Times New Roman"/>
                <w:szCs w:val="20"/>
              </w:rPr>
              <w:t xml:space="preserve"> java </w:t>
            </w:r>
            <w:del w:id="137" w:author="Shin Jennifer" w:date="2022-10-16T19:19:00Z">
              <w:r w:rsidR="00CE1BAA"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version </w:delText>
              </w:r>
            </w:del>
            <w:r w:rsidR="00CE1BAA" w:rsidRPr="006E5518">
              <w:rPr>
                <w:rFonts w:ascii="Times New Roman" w:hAnsi="Times New Roman" w:cs="Times New Roman"/>
                <w:szCs w:val="20"/>
              </w:rPr>
              <w:t xml:space="preserve">to </w:t>
            </w:r>
            <w:ins w:id="138" w:author="Shin Jennifer" w:date="2022-10-16T19:19:00Z">
              <w:r w:rsidR="00715079">
                <w:rPr>
                  <w:rFonts w:ascii="Times New Roman" w:hAnsi="Times New Roman" w:cs="Times New Roman"/>
                  <w:szCs w:val="20"/>
                </w:rPr>
                <w:t>ver.</w:t>
              </w:r>
            </w:ins>
            <w:del w:id="139" w:author="Shin Jennifer" w:date="2022-10-16T19:19:00Z">
              <w:r w:rsidR="00CE1BAA" w:rsidRPr="006E5518" w:rsidDel="00715079">
                <w:rPr>
                  <w:rFonts w:ascii="Times New Roman" w:hAnsi="Times New Roman" w:cs="Times New Roman"/>
                  <w:szCs w:val="20"/>
                </w:rPr>
                <w:delText>java</w:delText>
              </w:r>
            </w:del>
            <w:r w:rsidR="00CE1BAA" w:rsidRPr="006E5518">
              <w:rPr>
                <w:rFonts w:ascii="Times New Roman" w:hAnsi="Times New Roman" w:cs="Times New Roman"/>
                <w:szCs w:val="20"/>
              </w:rPr>
              <w:t xml:space="preserve"> 8</w:t>
            </w:r>
            <w:r w:rsidR="004B770C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del w:id="140" w:author="Shin Jennifer" w:date="2022-10-16T19:19:00Z">
              <w:r w:rsidR="004B770C"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by </w:delText>
              </w:r>
            </w:del>
            <w:r w:rsidR="004B770C" w:rsidRPr="006E5518">
              <w:rPr>
                <w:rFonts w:ascii="Times New Roman" w:hAnsi="Times New Roman" w:cs="Times New Roman"/>
                <w:szCs w:val="20"/>
              </w:rPr>
              <w:t>using eclipse</w:t>
            </w:r>
            <w:ins w:id="141" w:author="Shin Jennifer" w:date="2022-10-16T19:19:00Z">
              <w:r w:rsidR="00715079">
                <w:rPr>
                  <w:rFonts w:ascii="Times New Roman" w:hAnsi="Times New Roman" w:cs="Times New Roman"/>
                  <w:szCs w:val="20"/>
                </w:rPr>
                <w:t xml:space="preserve">; </w:t>
              </w:r>
            </w:ins>
            <w:ins w:id="142" w:author="Shin Jennifer" w:date="2022-10-16T19:20:00Z">
              <w:r w:rsidR="00715079">
                <w:rPr>
                  <w:rFonts w:ascii="Times New Roman" w:hAnsi="Times New Roman" w:cs="Times New Roman"/>
                  <w:szCs w:val="20"/>
                </w:rPr>
                <w:t>tested the</w:t>
              </w:r>
            </w:ins>
            <w:del w:id="143" w:author="Shin Jennifer" w:date="2022-10-16T19:19:00Z">
              <w:r w:rsidR="00CE1BAA"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 and proceeding with</w:delText>
              </w:r>
            </w:del>
            <w:r w:rsidR="00CE1BAA" w:rsidRPr="006E5518">
              <w:rPr>
                <w:rFonts w:ascii="Times New Roman" w:hAnsi="Times New Roman" w:cs="Times New Roman"/>
                <w:szCs w:val="20"/>
              </w:rPr>
              <w:t xml:space="preserve"> java framework </w:t>
            </w:r>
            <w:del w:id="144" w:author="Shin Jennifer" w:date="2022-10-16T19:20:00Z">
              <w:r w:rsidR="00CE1BAA"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testing </w:delText>
              </w:r>
            </w:del>
            <w:r w:rsidR="00CE1BAA" w:rsidRPr="006E5518">
              <w:rPr>
                <w:rFonts w:ascii="Times New Roman" w:hAnsi="Times New Roman" w:cs="Times New Roman"/>
                <w:szCs w:val="20"/>
              </w:rPr>
              <w:t>and fix</w:t>
            </w:r>
            <w:ins w:id="145" w:author="Shin Jennifer" w:date="2022-10-16T19:19:00Z">
              <w:r w:rsidR="00715079">
                <w:rPr>
                  <w:rFonts w:ascii="Times New Roman" w:hAnsi="Times New Roman" w:cs="Times New Roman"/>
                  <w:szCs w:val="20"/>
                </w:rPr>
                <w:t>ed</w:t>
              </w:r>
            </w:ins>
            <w:r w:rsidR="00CE1BAA" w:rsidRPr="006E5518">
              <w:rPr>
                <w:rFonts w:ascii="Times New Roman" w:hAnsi="Times New Roman" w:cs="Times New Roman"/>
                <w:szCs w:val="20"/>
              </w:rPr>
              <w:t xml:space="preserve"> errors </w:t>
            </w:r>
            <w:del w:id="146" w:author="Shin Jennifer" w:date="2022-10-16T19:19:00Z">
              <w:r w:rsidR="00CE1BAA"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that occur when </w:delText>
              </w:r>
            </w:del>
            <w:ins w:id="147" w:author="Shin Jennifer" w:date="2022-10-16T19:19:00Z">
              <w:r w:rsidR="00715079">
                <w:rPr>
                  <w:rFonts w:ascii="Times New Roman" w:hAnsi="Times New Roman" w:cs="Times New Roman"/>
                  <w:szCs w:val="20"/>
                </w:rPr>
                <w:t xml:space="preserve">during the </w:t>
              </w:r>
            </w:ins>
            <w:r w:rsidR="00CE1BAA" w:rsidRPr="006E5518">
              <w:rPr>
                <w:rFonts w:ascii="Times New Roman" w:hAnsi="Times New Roman" w:cs="Times New Roman"/>
                <w:szCs w:val="20"/>
              </w:rPr>
              <w:t>test</w:t>
            </w:r>
            <w:del w:id="148" w:author="Shin Jennifer" w:date="2022-10-16T19:19:00Z">
              <w:r w:rsidR="00CE1BAA" w:rsidRPr="006E5518" w:rsidDel="00715079">
                <w:rPr>
                  <w:rFonts w:ascii="Times New Roman" w:hAnsi="Times New Roman" w:cs="Times New Roman"/>
                  <w:szCs w:val="20"/>
                </w:rPr>
                <w:delText>ing</w:delText>
              </w:r>
            </w:del>
            <w:ins w:id="149" w:author="Shin Jennifer" w:date="2022-10-16T19:20:00Z">
              <w:r w:rsidR="00715079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0CB05CC6" w14:textId="1E6D54C9" w:rsidR="00910241" w:rsidRPr="006E5518" w:rsidRDefault="00910241" w:rsidP="00161AC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del w:id="150" w:author="Shin Jennifer" w:date="2022-10-16T19:22:00Z">
              <w:r w:rsidR="00912142"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Reduce </w:delText>
              </w:r>
            </w:del>
            <w:ins w:id="151" w:author="Shin Jennifer" w:date="2022-10-16T19:22:00Z">
              <w:r w:rsidR="0062031E">
                <w:rPr>
                  <w:rFonts w:ascii="Times New Roman" w:hAnsi="Times New Roman" w:cs="Times New Roman"/>
                  <w:szCs w:val="20"/>
                </w:rPr>
                <w:t>Achieved 75% decrease in the</w:t>
              </w:r>
              <w:r w:rsidR="0062031E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="00912142" w:rsidRPr="006E5518">
              <w:rPr>
                <w:rFonts w:ascii="Times New Roman" w:hAnsi="Times New Roman" w:cs="Times New Roman"/>
                <w:szCs w:val="20"/>
              </w:rPr>
              <w:t xml:space="preserve">compilation time </w:t>
            </w:r>
            <w:del w:id="152" w:author="Shin Jennifer" w:date="2022-10-16T19:22:00Z">
              <w:r w:rsidR="00912142"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by 75% </w:delText>
              </w:r>
            </w:del>
            <w:r w:rsidR="00912142" w:rsidRPr="006E5518">
              <w:rPr>
                <w:rFonts w:ascii="Times New Roman" w:hAnsi="Times New Roman" w:cs="Times New Roman"/>
                <w:szCs w:val="20"/>
              </w:rPr>
              <w:t>by d</w:t>
            </w:r>
            <w:r w:rsidRPr="006E5518">
              <w:rPr>
                <w:rFonts w:ascii="Times New Roman" w:hAnsi="Times New Roman" w:cs="Times New Roman"/>
                <w:szCs w:val="20"/>
              </w:rPr>
              <w:t>evelop</w:t>
            </w:r>
            <w:r w:rsidR="00912142" w:rsidRPr="006E5518">
              <w:rPr>
                <w:rFonts w:ascii="Times New Roman" w:hAnsi="Times New Roman" w:cs="Times New Roman"/>
                <w:szCs w:val="20"/>
              </w:rPr>
              <w:t xml:space="preserve">ing </w:t>
            </w:r>
            <w:del w:id="153" w:author="Shin Jennifer" w:date="2022-10-16T19:22:00Z">
              <w:r w:rsidR="00912142" w:rsidRPr="006E5518" w:rsidDel="0062031E">
                <w:rPr>
                  <w:rFonts w:ascii="Times New Roman" w:hAnsi="Times New Roman" w:cs="Times New Roman"/>
                  <w:szCs w:val="20"/>
                </w:rPr>
                <w:delText>compiler</w:delText>
              </w:r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 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options </w:t>
            </w:r>
            <w:del w:id="154" w:author="Shin Jennifer" w:date="2022-10-16T19:22:00Z">
              <w:r w:rsidR="00912142" w:rsidRPr="006E5518" w:rsidDel="0062031E">
                <w:rPr>
                  <w:rFonts w:ascii="Times New Roman" w:hAnsi="Times New Roman" w:cs="Times New Roman"/>
                  <w:szCs w:val="20"/>
                </w:rPr>
                <w:delText>that can</w:delText>
              </w:r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 </w:delText>
              </w:r>
            </w:del>
            <w:ins w:id="155" w:author="Shin Jennifer" w:date="2022-10-16T19:22:00Z">
              <w:r w:rsidR="0062031E">
                <w:rPr>
                  <w:rFonts w:ascii="Times New Roman" w:hAnsi="Times New Roman" w:cs="Times New Roman"/>
                  <w:szCs w:val="20"/>
                </w:rPr>
                <w:t xml:space="preserve">to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compile only edited or added sources</w:t>
            </w:r>
            <w:del w:id="156" w:author="Shin Jennifer" w:date="2022-10-16T19:22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,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and </w:t>
            </w:r>
            <w:commentRangeStart w:id="157"/>
            <w:r w:rsidRPr="006E5518">
              <w:rPr>
                <w:rFonts w:ascii="Times New Roman" w:hAnsi="Times New Roman" w:cs="Times New Roman"/>
                <w:szCs w:val="20"/>
              </w:rPr>
              <w:t>commit</w:t>
            </w:r>
            <w:r w:rsidR="00912142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commentRangeEnd w:id="157"/>
            <w:r w:rsidR="0062031E">
              <w:rPr>
                <w:rStyle w:val="CommentReference"/>
              </w:rPr>
              <w:commentReference w:id="157"/>
            </w:r>
            <w:r w:rsidR="00912142" w:rsidRPr="006E5518">
              <w:rPr>
                <w:rFonts w:ascii="Times New Roman" w:hAnsi="Times New Roman" w:cs="Times New Roman"/>
                <w:szCs w:val="20"/>
              </w:rPr>
              <w:t>them</w:t>
            </w:r>
            <w:r w:rsidRPr="006E5518">
              <w:rPr>
                <w:rFonts w:ascii="Times New Roman" w:hAnsi="Times New Roman" w:cs="Times New Roman"/>
                <w:szCs w:val="20"/>
              </w:rPr>
              <w:t xml:space="preserve"> to</w:t>
            </w:r>
            <w:r w:rsidR="00912142" w:rsidRPr="006E5518">
              <w:rPr>
                <w:rFonts w:ascii="Times New Roman" w:hAnsi="Times New Roman" w:cs="Times New Roman"/>
                <w:szCs w:val="20"/>
              </w:rPr>
              <w:t xml:space="preserve"> the</w:t>
            </w:r>
            <w:r w:rsidRPr="006E5518">
              <w:rPr>
                <w:rFonts w:ascii="Times New Roman" w:hAnsi="Times New Roman" w:cs="Times New Roman"/>
                <w:szCs w:val="20"/>
              </w:rPr>
              <w:t xml:space="preserve"> SCM</w:t>
            </w:r>
            <w:ins w:id="158" w:author="Shin Jennifer" w:date="2022-10-16T19:22:00Z">
              <w:r w:rsidR="0062031E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(Software Configuration Management) system</w:t>
            </w:r>
          </w:p>
        </w:tc>
      </w:tr>
    </w:tbl>
    <w:p w14:paraId="4C62BEBD" w14:textId="4FD4FADE" w:rsidR="00540FEB" w:rsidRDefault="00540FEB" w:rsidP="00540FEB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8A8E4F3" w14:textId="77777777" w:rsidR="00C7707D" w:rsidRPr="00896C32" w:rsidRDefault="00C7707D" w:rsidP="00540FEB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D0D5A5C" w14:textId="18DB3982" w:rsidR="00540FEB" w:rsidRPr="00BC1C33" w:rsidRDefault="00540FEB" w:rsidP="00BC1C33">
      <w:pPr>
        <w:spacing w:after="0" w:line="276" w:lineRule="auto"/>
        <w:ind w:firstLineChars="50" w:firstLine="120"/>
        <w:rPr>
          <w:rFonts w:ascii="Times New Roman" w:hAnsi="Times New Roman" w:cs="Times New Roman"/>
          <w:b/>
          <w:bCs/>
          <w:sz w:val="24"/>
          <w:szCs w:val="24"/>
          <w:rPrChange w:id="159" w:author="Shin Jennifer" w:date="2022-10-16T19:30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160" w:author="Shin Jennifer" w:date="2022-10-16T19:30:00Z">
          <w:pPr>
            <w:spacing w:after="0" w:line="240" w:lineRule="auto"/>
            <w:ind w:firstLineChars="50" w:firstLine="120"/>
          </w:pPr>
        </w:pPrChange>
      </w:pPr>
      <w:r w:rsidRPr="00BC1C33">
        <w:rPr>
          <w:rFonts w:ascii="Times New Roman" w:hAnsi="Times New Roman" w:cs="Times New Roman"/>
          <w:b/>
          <w:bCs/>
          <w:noProof/>
          <w:sz w:val="24"/>
          <w:szCs w:val="24"/>
          <w:rPrChange w:id="161" w:author="Shin Jennifer" w:date="2022-10-16T19:30:00Z">
            <w:rPr>
              <w:rFonts w:ascii="Times New Roman" w:hAnsi="Times New Roman" w:cs="Times New Roman"/>
              <w:noProof/>
              <w:sz w:val="24"/>
              <w:szCs w:val="24"/>
            </w:rPr>
          </w:rPrChange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918CE7" wp14:editId="60D75B53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7199630" cy="0"/>
                <wp:effectExtent l="0" t="0" r="0" b="0"/>
                <wp:wrapTopAndBottom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FCE38" id="직선 연결선 1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  <w:r w:rsidRPr="00BC1C33">
        <w:rPr>
          <w:rFonts w:ascii="Times New Roman" w:hAnsi="Times New Roman" w:cs="Times New Roman" w:hint="eastAsia"/>
          <w:b/>
          <w:bCs/>
          <w:sz w:val="24"/>
          <w:szCs w:val="24"/>
          <w:rPrChange w:id="162" w:author="Shin Jennifer" w:date="2022-10-16T19:30:00Z">
            <w:rPr>
              <w:rFonts w:ascii="Times New Roman" w:hAnsi="Times New Roman" w:cs="Times New Roman" w:hint="eastAsia"/>
              <w:sz w:val="24"/>
              <w:szCs w:val="24"/>
            </w:rPr>
          </w:rPrChange>
        </w:rPr>
        <w:t>E</w:t>
      </w:r>
      <w:r w:rsidRPr="00BC1C33">
        <w:rPr>
          <w:rFonts w:ascii="Times New Roman" w:hAnsi="Times New Roman" w:cs="Times New Roman"/>
          <w:b/>
          <w:bCs/>
          <w:sz w:val="24"/>
          <w:szCs w:val="24"/>
          <w:rPrChange w:id="163" w:author="Shin Jennifer" w:date="2022-10-16T19:30:00Z">
            <w:rPr>
              <w:rFonts w:ascii="Times New Roman" w:hAnsi="Times New Roman" w:cs="Times New Roman"/>
              <w:sz w:val="24"/>
              <w:szCs w:val="24"/>
            </w:rPr>
          </w:rPrChange>
        </w:rPr>
        <w:t>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3261"/>
        <w:gridCol w:w="2969"/>
      </w:tblGrid>
      <w:tr w:rsidR="008E0892" w:rsidRPr="00DA2CB5" w14:paraId="73631A77" w14:textId="77777777" w:rsidTr="00057439">
        <w:tc>
          <w:tcPr>
            <w:tcW w:w="5098" w:type="dxa"/>
            <w:vAlign w:val="center"/>
          </w:tcPr>
          <w:p w14:paraId="6A5ED980" w14:textId="77777777" w:rsidR="008E0892" w:rsidRPr="00DA2CB5" w:rsidRDefault="008E0892" w:rsidP="00161AC7">
            <w:pPr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eoul, Republic of Korea</w:t>
            </w:r>
          </w:p>
        </w:tc>
        <w:tc>
          <w:tcPr>
            <w:tcW w:w="3261" w:type="dxa"/>
            <w:vAlign w:val="center"/>
          </w:tcPr>
          <w:p w14:paraId="53CAE4AE" w14:textId="77777777" w:rsidR="008E0892" w:rsidRPr="00DA2CB5" w:rsidRDefault="008E0892" w:rsidP="00161AC7">
            <w:pPr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ansung University</w:t>
            </w:r>
          </w:p>
        </w:tc>
        <w:tc>
          <w:tcPr>
            <w:tcW w:w="2969" w:type="dxa"/>
            <w:vAlign w:val="center"/>
          </w:tcPr>
          <w:p w14:paraId="29B3D79B" w14:textId="239D9C19" w:rsidR="008E0892" w:rsidRPr="00DA2CB5" w:rsidRDefault="008E0892">
            <w:pPr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  <w:pPrChange w:id="164" w:author="Shin Jennifer" w:date="2022-10-15T23:08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M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ar</w:t>
            </w:r>
            <w:ins w:id="165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166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ch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2015 </w:t>
            </w:r>
            <w:ins w:id="167" w:author="Shin Jennifer" w:date="2022-10-15T23:07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</w:ins>
            <w:del w:id="168" w:author="Shin Jennifer" w:date="2022-10-15T23:07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~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Feb</w:t>
            </w:r>
            <w:ins w:id="169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170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ruary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2022</w:t>
            </w:r>
          </w:p>
        </w:tc>
      </w:tr>
      <w:tr w:rsidR="008E0892" w:rsidRPr="00DA2CB5" w14:paraId="2A041F1F" w14:textId="77777777" w:rsidTr="00057439">
        <w:tc>
          <w:tcPr>
            <w:tcW w:w="11328" w:type="dxa"/>
            <w:gridSpan w:val="3"/>
            <w:vAlign w:val="center"/>
          </w:tcPr>
          <w:p w14:paraId="2FF3760A" w14:textId="5DDDB78F" w:rsidR="008E0892" w:rsidRPr="006E5518" w:rsidRDefault="008E0892" w:rsidP="00161AC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6E5518">
              <w:rPr>
                <w:rFonts w:ascii="Times New Roman" w:hAnsi="Times New Roman" w:cs="Times New Roman"/>
                <w:szCs w:val="20"/>
              </w:rPr>
              <w:t>∙ Bachelor’s Degree of IT Convergence Engineering – Major of Intelligent Systems</w:t>
            </w:r>
          </w:p>
        </w:tc>
      </w:tr>
    </w:tbl>
    <w:p w14:paraId="12D5F79B" w14:textId="42641100" w:rsidR="008E0892" w:rsidRDefault="008E0892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3ECF4DC" w14:textId="77777777" w:rsidR="00C7707D" w:rsidRPr="00896C32" w:rsidRDefault="00C7707D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94C874B" w14:textId="3A71CEF4" w:rsidR="008E0892" w:rsidRPr="00DF2B39" w:rsidRDefault="009679E4" w:rsidP="00BC1C33">
      <w:pPr>
        <w:spacing w:after="0" w:line="276" w:lineRule="auto"/>
        <w:ind w:firstLineChars="50" w:firstLine="120"/>
        <w:rPr>
          <w:rFonts w:ascii="Times New Roman" w:hAnsi="Times New Roman" w:cs="Times New Roman"/>
          <w:b/>
          <w:bCs/>
          <w:sz w:val="24"/>
          <w:szCs w:val="24"/>
          <w:rPrChange w:id="171" w:author="Shin Jennifer" w:date="2022-10-15T23:07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172" w:author="Shin Jennifer" w:date="2022-10-16T19:30:00Z">
          <w:pPr>
            <w:spacing w:after="0" w:line="240" w:lineRule="auto"/>
            <w:ind w:firstLineChars="50" w:firstLine="120"/>
          </w:pPr>
        </w:pPrChange>
      </w:pPr>
      <w:r w:rsidRPr="00DF2B39">
        <w:rPr>
          <w:rFonts w:ascii="Times New Roman" w:hAnsi="Times New Roman" w:cs="Times New Roman"/>
          <w:b/>
          <w:bCs/>
          <w:noProof/>
          <w:sz w:val="24"/>
          <w:szCs w:val="24"/>
          <w:rPrChange w:id="173" w:author="Shin Jennifer" w:date="2022-10-15T23:07:00Z">
            <w:rPr>
              <w:rFonts w:ascii="Times New Roman" w:hAnsi="Times New Roman" w:cs="Times New Roman"/>
              <w:noProof/>
              <w:sz w:val="24"/>
              <w:szCs w:val="24"/>
            </w:rPr>
          </w:rPrChange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353D3F" wp14:editId="3B7B7620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7199630" cy="0"/>
                <wp:effectExtent l="0" t="0" r="0" b="0"/>
                <wp:wrapTopAndBottom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81E96" id="직선 연결선 11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  <w:r w:rsidRPr="00DF2B39">
        <w:rPr>
          <w:rFonts w:ascii="Times New Roman" w:hAnsi="Times New Roman" w:cs="Times New Roman"/>
          <w:b/>
          <w:bCs/>
          <w:sz w:val="24"/>
          <w:szCs w:val="24"/>
          <w:rPrChange w:id="174" w:author="Shin Jennifer" w:date="2022-10-15T23:07:00Z">
            <w:rPr>
              <w:rFonts w:ascii="Times New Roman" w:hAnsi="Times New Roman" w:cs="Times New Roman"/>
              <w:sz w:val="24"/>
              <w:szCs w:val="24"/>
            </w:rPr>
          </w:rPrChange>
        </w:rPr>
        <w:t>TECHNICAL 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3256"/>
        <w:gridCol w:w="2969"/>
      </w:tblGrid>
      <w:tr w:rsidR="000C2608" w:rsidRPr="00DA2CB5" w14:paraId="6F48C58C" w14:textId="77777777" w:rsidTr="00057439">
        <w:tc>
          <w:tcPr>
            <w:tcW w:w="5103" w:type="dxa"/>
            <w:vAlign w:val="center"/>
          </w:tcPr>
          <w:p w14:paraId="210D5641" w14:textId="72BFF446" w:rsidR="000C2608" w:rsidRPr="00DA2CB5" w:rsidRDefault="000C2608" w:rsidP="00161AC7">
            <w:pPr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enior Engineering Capst</w:t>
            </w:r>
            <w:del w:id="175" w:author="Shin Jennifer" w:date="2022-10-16T19:22:00Z">
              <w:r w:rsidRPr="00DA2CB5" w:rsidDel="0062031E">
                <w:rPr>
                  <w:rFonts w:ascii="Times New Roman" w:hAnsi="Times New Roman" w:cs="Times New Roman"/>
                  <w:b/>
                  <w:bCs/>
                  <w:sz w:val="22"/>
                </w:rPr>
                <w:delText>i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on</w:t>
            </w:r>
            <w:ins w:id="176" w:author="Shin Jennifer" w:date="2022-10-16T19:22:00Z">
              <w:r w:rsidR="0062031E">
                <w:rPr>
                  <w:rFonts w:ascii="Times New Roman" w:hAnsi="Times New Roman" w:cs="Times New Roman"/>
                  <w:b/>
                  <w:bCs/>
                  <w:sz w:val="22"/>
                </w:rPr>
                <w:t>e</w:t>
              </w:r>
            </w:ins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Project</w:t>
            </w:r>
          </w:p>
        </w:tc>
        <w:tc>
          <w:tcPr>
            <w:tcW w:w="3256" w:type="dxa"/>
            <w:vAlign w:val="center"/>
          </w:tcPr>
          <w:p w14:paraId="17B2BB01" w14:textId="17AFA285" w:rsidR="000C2608" w:rsidRPr="00DA2CB5" w:rsidRDefault="000C2608" w:rsidP="00161AC7">
            <w:pPr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ansung University</w:t>
            </w:r>
          </w:p>
        </w:tc>
        <w:tc>
          <w:tcPr>
            <w:tcW w:w="2969" w:type="dxa"/>
            <w:vAlign w:val="center"/>
          </w:tcPr>
          <w:p w14:paraId="3EBCE277" w14:textId="0B2F6CD7" w:rsidR="000C2608" w:rsidRPr="00DA2CB5" w:rsidRDefault="000C2608">
            <w:pPr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  <w:pPrChange w:id="177" w:author="Shin Jennifer" w:date="2022-10-15T23:08:00Z">
                <w:pPr>
                  <w:jc w:val="left"/>
                </w:pPr>
              </w:pPrChange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ar</w:t>
            </w:r>
            <w:ins w:id="178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179" w:author="Shin Jennifer" w:date="2022-10-15T23:08:00Z">
              <w:r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ch</w:delText>
              </w:r>
            </w:del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2021 </w:t>
            </w:r>
            <w:ins w:id="180" w:author="Shin Jennifer" w:date="2022-10-15T23:07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</w:ins>
            <w:del w:id="181" w:author="Shin Jennifer" w:date="2022-10-15T23:07:00Z">
              <w:r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~</w:delText>
              </w:r>
            </w:del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Jun</w:t>
            </w:r>
            <w:ins w:id="182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183" w:author="Shin Jennifer" w:date="2022-10-15T23:08:00Z">
              <w:r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e</w:delText>
              </w:r>
            </w:del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2021</w:t>
            </w:r>
          </w:p>
        </w:tc>
      </w:tr>
      <w:tr w:rsidR="000C2608" w:rsidRPr="00DA2CB5" w14:paraId="5C7ABD67" w14:textId="77777777" w:rsidTr="00057439">
        <w:tc>
          <w:tcPr>
            <w:tcW w:w="11328" w:type="dxa"/>
            <w:gridSpan w:val="3"/>
            <w:vAlign w:val="center"/>
          </w:tcPr>
          <w:p w14:paraId="4272F1CB" w14:textId="243D2536" w:rsidR="000C2608" w:rsidRPr="006E5518" w:rsidRDefault="000C2608" w:rsidP="00161AC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6E5518">
              <w:rPr>
                <w:rFonts w:ascii="Times New Roman" w:hAnsi="Times New Roman" w:cs="Times New Roman"/>
                <w:szCs w:val="20"/>
              </w:rPr>
              <w:t>∙ Implemented a smart farm system that can automatically control the growing environment of crops</w:t>
            </w:r>
            <w:ins w:id="184" w:author="Shin Jennifer" w:date="2022-10-16T19:23:00Z">
              <w:r w:rsidR="0062031E">
                <w:rPr>
                  <w:rFonts w:ascii="Times New Roman" w:hAnsi="Times New Roman" w:cs="Times New Roman"/>
                  <w:szCs w:val="20"/>
                </w:rPr>
                <w:t xml:space="preserve"> using a </w:t>
              </w:r>
            </w:ins>
            <w:del w:id="185" w:author="Shin Jennifer" w:date="2022-10-16T19:23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. Within the system, when 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>webcam</w:t>
            </w:r>
            <w:ins w:id="186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, which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 distinguishes the presence or absence of cherry tomatoes or the degree of ripening</w:t>
            </w:r>
            <w:ins w:id="187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,</w:t>
              </w:r>
            </w:ins>
            <w:ins w:id="188" w:author="Shin Jennifer" w:date="2022-10-16T19:23:00Z">
              <w:r w:rsidR="0062031E">
                <w:rPr>
                  <w:rFonts w:ascii="Times New Roman" w:hAnsi="Times New Roman" w:cs="Times New Roman"/>
                  <w:szCs w:val="20"/>
                </w:rPr>
                <w:t xml:space="preserve"> and a</w:t>
              </w:r>
            </w:ins>
            <w:del w:id="189" w:author="Shin Jennifer" w:date="2022-10-16T19:23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, the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robotic arm</w:t>
            </w:r>
            <w:ins w:id="190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,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del w:id="191" w:author="Shin Jennifer" w:date="2022-10-16T19:23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is operated </w:delText>
              </w:r>
            </w:del>
            <w:ins w:id="192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which</w:t>
              </w:r>
            </w:ins>
            <w:del w:id="193" w:author="Shin Jennifer" w:date="2022-10-16T19:23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to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harvest</w:t>
            </w:r>
            <w:ins w:id="194" w:author="Shin Jennifer" w:date="2022-10-16T19:23:00Z">
              <w:r w:rsidR="0062031E">
                <w:rPr>
                  <w:rFonts w:ascii="Times New Roman" w:hAnsi="Times New Roman" w:cs="Times New Roman"/>
                  <w:szCs w:val="20"/>
                </w:rPr>
                <w:t>s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 the cherry tomatoes.</w:t>
            </w:r>
          </w:p>
          <w:p w14:paraId="50E3D032" w14:textId="20FF5197" w:rsidR="0062031E" w:rsidRDefault="000C2608" w:rsidP="00161AC7">
            <w:pPr>
              <w:jc w:val="left"/>
              <w:rPr>
                <w:ins w:id="195" w:author="Shin Jennifer" w:date="2022-10-16T19:25:00Z"/>
                <w:rFonts w:ascii="Times New Roman" w:hAnsi="Times New Roman" w:cs="Times New Roman"/>
                <w:szCs w:val="20"/>
              </w:rPr>
            </w:pPr>
            <w:r w:rsidRPr="006E5518">
              <w:rPr>
                <w:rFonts w:ascii="Times New Roman" w:hAnsi="Times New Roman" w:cs="Times New Roman"/>
                <w:szCs w:val="20"/>
              </w:rPr>
              <w:t>∙ Crawl</w:t>
            </w:r>
            <w:ins w:id="196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ed</w:t>
              </w:r>
            </w:ins>
            <w:del w:id="197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ing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the </w:t>
            </w:r>
            <w:ins w:id="198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i</w:t>
              </w:r>
            </w:ins>
            <w:del w:id="199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I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mage of cherry tomatoes and labelling using </w:t>
            </w:r>
            <w:ins w:id="200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J</w:t>
              </w:r>
            </w:ins>
            <w:del w:id="201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j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>ava</w:t>
            </w:r>
            <w:ins w:id="202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S</w:t>
              </w:r>
            </w:ins>
            <w:del w:id="203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s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cript and </w:t>
            </w:r>
            <w:ins w:id="204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P</w:t>
              </w:r>
            </w:ins>
            <w:del w:id="205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p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>ython codes</w:t>
            </w:r>
            <w:ins w:id="206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;</w:t>
              </w:r>
            </w:ins>
            <w:del w:id="207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.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ins w:id="208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l</w:t>
              </w:r>
            </w:ins>
            <w:del w:id="209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L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>earn</w:t>
            </w:r>
            <w:ins w:id="210" w:author="Shin Jennifer" w:date="2022-10-16T19:25:00Z">
              <w:r w:rsidR="0062031E">
                <w:rPr>
                  <w:rFonts w:ascii="Times New Roman" w:hAnsi="Times New Roman" w:cs="Times New Roman"/>
                  <w:szCs w:val="20"/>
                </w:rPr>
                <w:t>ed</w:t>
              </w:r>
            </w:ins>
            <w:del w:id="211" w:author="Shin Jennifer" w:date="2022-10-16T19:25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ing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the </w:t>
            </w:r>
            <w:del w:id="212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degree of 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ripeness </w:t>
            </w:r>
            <w:ins w:id="213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 xml:space="preserve">degree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of cherry tomatoes.</w:t>
            </w:r>
          </w:p>
          <w:p w14:paraId="59ECBE03" w14:textId="107D0A9A" w:rsidR="000C2608" w:rsidRPr="006E5518" w:rsidRDefault="0062031E" w:rsidP="00161AC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ins w:id="214" w:author="Shin Jennifer" w:date="2022-10-16T19:25:00Z">
              <w:r w:rsidRPr="006E5518">
                <w:rPr>
                  <w:rFonts w:ascii="Times New Roman" w:hAnsi="Times New Roman" w:cs="Times New Roman"/>
                  <w:szCs w:val="20"/>
                </w:rPr>
                <w:t xml:space="preserve">∙ </w:t>
              </w:r>
            </w:ins>
            <w:del w:id="215" w:author="Shin Jennifer" w:date="2022-10-16T19:25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 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>Imported Tensor</w:t>
            </w:r>
            <w:ins w:id="216" w:author="Shin Jennifer" w:date="2022-10-16T19:25:00Z">
              <w:r>
                <w:rPr>
                  <w:rFonts w:ascii="Times New Roman" w:hAnsi="Times New Roman" w:cs="Times New Roman"/>
                  <w:szCs w:val="20"/>
                </w:rPr>
                <w:t>F</w:t>
              </w:r>
            </w:ins>
            <w:del w:id="217" w:author="Shin Jennifer" w:date="2022-10-16T19:25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>f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low and OpenCV as </w:t>
            </w:r>
            <w:ins w:id="218" w:author="Shin Jennifer" w:date="2022-10-16T19:25:00Z">
              <w:r>
                <w:rPr>
                  <w:rFonts w:ascii="Times New Roman" w:hAnsi="Times New Roman" w:cs="Times New Roman"/>
                  <w:szCs w:val="20"/>
                </w:rPr>
                <w:t>P</w:t>
              </w:r>
            </w:ins>
            <w:del w:id="219" w:author="Shin Jennifer" w:date="2022-10-16T19:25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>p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ython code with the learned module and developed an </w:t>
            </w:r>
            <w:del w:id="220" w:author="Shin Jennifer" w:date="2022-10-16T19:25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artificial intelligence </w:delText>
              </w:r>
            </w:del>
            <w:ins w:id="221" w:author="Shin Jennifer" w:date="2022-10-16T19:25:00Z">
              <w:r>
                <w:rPr>
                  <w:rFonts w:ascii="Times New Roman" w:hAnsi="Times New Roman" w:cs="Times New Roman"/>
                  <w:szCs w:val="20"/>
                </w:rPr>
                <w:t xml:space="preserve">AI </w:t>
              </w:r>
            </w:ins>
            <w:r w:rsidR="000C2608" w:rsidRPr="006E5518">
              <w:rPr>
                <w:rFonts w:ascii="Times New Roman" w:hAnsi="Times New Roman" w:cs="Times New Roman"/>
                <w:szCs w:val="20"/>
              </w:rPr>
              <w:t>object detection code through webcam.</w:t>
            </w:r>
          </w:p>
          <w:p w14:paraId="28BA34E3" w14:textId="69030007" w:rsidR="000C2608" w:rsidRPr="006E5518" w:rsidRDefault="000C2608" w:rsidP="00161AC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del w:id="222" w:author="Shin Jennifer" w:date="2022-10-16T19:25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Developed </w:delText>
              </w:r>
            </w:del>
            <w:ins w:id="223" w:author="Shin Jennifer" w:date="2022-10-16T19:25:00Z">
              <w:r w:rsidR="0062031E">
                <w:rPr>
                  <w:rFonts w:ascii="Times New Roman" w:hAnsi="Times New Roman" w:cs="Times New Roman"/>
                  <w:szCs w:val="20"/>
                </w:rPr>
                <w:t>Constructed a</w:t>
              </w:r>
              <w:r w:rsidR="0062031E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  <w:r w:rsidR="0062031E">
                <w:rPr>
                  <w:rFonts w:ascii="Times New Roman" w:hAnsi="Times New Roman" w:cs="Times New Roman"/>
                  <w:szCs w:val="20"/>
                </w:rPr>
                <w:t>P</w:t>
              </w:r>
            </w:ins>
            <w:del w:id="224" w:author="Shin Jennifer" w:date="2022-10-16T19:25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p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ython code by importing Pyfirmata that can control Arduino in </w:t>
            </w:r>
            <w:ins w:id="225" w:author="Shin Jennifer" w:date="2022-10-16T19:25:00Z">
              <w:r w:rsidR="0062031E">
                <w:rPr>
                  <w:rFonts w:ascii="Times New Roman" w:hAnsi="Times New Roman" w:cs="Times New Roman"/>
                  <w:szCs w:val="20"/>
                </w:rPr>
                <w:t xml:space="preserve">a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Windows environment</w:t>
            </w:r>
            <w:ins w:id="226" w:author="Shin Jennifer" w:date="2022-10-16T19:25:00Z">
              <w:r w:rsidR="0062031E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6978DB1C" w14:textId="2C7BE984" w:rsidR="000C2608" w:rsidRPr="006E5518" w:rsidRDefault="000C2608" w:rsidP="00161AC7">
            <w:pPr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0C2608" w:rsidRPr="00DA2CB5" w14:paraId="576FE8E5" w14:textId="77777777" w:rsidTr="00057439">
        <w:tc>
          <w:tcPr>
            <w:tcW w:w="5103" w:type="dxa"/>
            <w:vAlign w:val="center"/>
          </w:tcPr>
          <w:p w14:paraId="010D3785" w14:textId="297BFB02" w:rsidR="000C2608" w:rsidRPr="00DA2CB5" w:rsidRDefault="000C2608" w:rsidP="00161AC7">
            <w:pPr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ansung Engineering Competition Contest</w:t>
            </w:r>
          </w:p>
        </w:tc>
        <w:tc>
          <w:tcPr>
            <w:tcW w:w="3256" w:type="dxa"/>
            <w:vAlign w:val="center"/>
          </w:tcPr>
          <w:p w14:paraId="7317A0D6" w14:textId="784D9381" w:rsidR="000C2608" w:rsidRPr="00DA2CB5" w:rsidRDefault="000C2608" w:rsidP="00161AC7">
            <w:pPr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ansung University</w:t>
            </w:r>
          </w:p>
        </w:tc>
        <w:tc>
          <w:tcPr>
            <w:tcW w:w="2969" w:type="dxa"/>
            <w:vAlign w:val="center"/>
          </w:tcPr>
          <w:p w14:paraId="6C82226F" w14:textId="054F1560" w:rsidR="000C2608" w:rsidRPr="00DA2CB5" w:rsidRDefault="000C2608">
            <w:pPr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  <w:pPrChange w:id="227" w:author="Shin Jennifer" w:date="2022-10-15T23:09:00Z">
                <w:pPr>
                  <w:jc w:val="left"/>
                </w:pPr>
              </w:pPrChange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Jul</w:t>
            </w:r>
            <w:ins w:id="228" w:author="Shin Jennifer" w:date="2022-10-15T23:09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229" w:author="Shin Jennifer" w:date="2022-10-15T23:09:00Z">
              <w:r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y</w:delText>
              </w:r>
            </w:del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2019 </w:t>
            </w:r>
            <w:ins w:id="230" w:author="Shin Jennifer" w:date="2022-10-15T23:07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</w:ins>
            <w:del w:id="231" w:author="Shin Jennifer" w:date="2022-10-15T23:07:00Z">
              <w:r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~</w:delText>
              </w:r>
            </w:del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ept</w:t>
            </w:r>
            <w:ins w:id="232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233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ember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2019</w:t>
            </w:r>
          </w:p>
        </w:tc>
      </w:tr>
      <w:tr w:rsidR="000C2608" w:rsidRPr="00DA2CB5" w14:paraId="209753C9" w14:textId="77777777" w:rsidTr="00057439">
        <w:tc>
          <w:tcPr>
            <w:tcW w:w="11328" w:type="dxa"/>
            <w:gridSpan w:val="3"/>
            <w:vAlign w:val="center"/>
          </w:tcPr>
          <w:p w14:paraId="449171FD" w14:textId="77777777" w:rsidR="0062031E" w:rsidRDefault="000C2608" w:rsidP="00161AC7">
            <w:pPr>
              <w:jc w:val="left"/>
              <w:rPr>
                <w:ins w:id="234" w:author="Shin Jennifer" w:date="2022-10-16T19:26:00Z"/>
                <w:rFonts w:ascii="Times New Roman" w:hAnsi="Times New Roman" w:cs="Times New Roman"/>
                <w:szCs w:val="20"/>
              </w:rPr>
            </w:pPr>
            <w:commentRangeStart w:id="235"/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ins w:id="236" w:author="Shin Jennifer" w:date="2022-10-16T19:25:00Z">
              <w:r w:rsidR="0062031E">
                <w:rPr>
                  <w:rFonts w:ascii="Times New Roman" w:hAnsi="Times New Roman" w:cs="Times New Roman"/>
                  <w:szCs w:val="20"/>
                </w:rPr>
                <w:t>Trained a</w:t>
              </w:r>
            </w:ins>
            <w:del w:id="237" w:author="Shin Jennifer" w:date="2022-10-16T19:25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A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specific beach garbage</w:t>
            </w:r>
            <w:del w:id="238" w:author="Shin Jennifer" w:date="2022-10-16T19:25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,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such as discarded cans</w:t>
            </w:r>
            <w:del w:id="239" w:author="Shin Jennifer" w:date="2022-10-16T19:25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,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del w:id="240" w:author="Shin Jennifer" w:date="2022-10-16T19:25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was trained 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with </w:t>
            </w:r>
            <w:ins w:id="241" w:author="Shin Jennifer" w:date="2022-10-16T19:25:00Z">
              <w:r w:rsidR="0062031E">
                <w:rPr>
                  <w:rFonts w:ascii="Times New Roman" w:hAnsi="Times New Roman" w:cs="Times New Roman"/>
                  <w:szCs w:val="20"/>
                </w:rPr>
                <w:t xml:space="preserve">an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AI module. </w:t>
            </w:r>
          </w:p>
          <w:p w14:paraId="1F331F5A" w14:textId="0443D180" w:rsidR="000C2608" w:rsidRPr="006E5518" w:rsidRDefault="0062031E" w:rsidP="0062031E">
            <w:pPr>
              <w:rPr>
                <w:rFonts w:ascii="Times New Roman" w:hAnsi="Times New Roman" w:cs="Times New Roman"/>
                <w:szCs w:val="20"/>
              </w:rPr>
              <w:pPrChange w:id="242" w:author="Shin Jennifer" w:date="2022-10-16T19:27:00Z">
                <w:pPr>
                  <w:jc w:val="left"/>
                </w:pPr>
              </w:pPrChange>
            </w:pPr>
            <w:ins w:id="243" w:author="Shin Jennifer" w:date="2022-10-16T19:26:00Z">
              <w:r w:rsidRPr="006E5518">
                <w:rPr>
                  <w:rFonts w:ascii="Times New Roman" w:hAnsi="Times New Roman" w:cs="Times New Roman"/>
                  <w:szCs w:val="20"/>
                </w:rPr>
                <w:t xml:space="preserve">∙ </w:t>
              </w:r>
            </w:ins>
            <w:del w:id="244" w:author="Shin Jennifer" w:date="2022-10-16T19:26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By </w:delText>
              </w:r>
            </w:del>
            <w:ins w:id="245" w:author="Shin Jennifer" w:date="2022-10-16T19:26:00Z">
              <w:r>
                <w:rPr>
                  <w:rFonts w:ascii="Times New Roman" w:hAnsi="Times New Roman" w:cs="Times New Roman"/>
                  <w:szCs w:val="20"/>
                </w:rPr>
                <w:t>Taught</w:t>
              </w:r>
            </w:ins>
            <w:del w:id="246" w:author="Shin Jennifer" w:date="2022-10-16T19:26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>attaching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ins w:id="247" w:author="Shin Jennifer" w:date="2022-10-16T19:26:00Z">
              <w:r>
                <w:rPr>
                  <w:rFonts w:ascii="Times New Roman" w:hAnsi="Times New Roman" w:cs="Times New Roman"/>
                  <w:szCs w:val="20"/>
                </w:rPr>
                <w:t>the</w:t>
              </w:r>
            </w:ins>
            <w:del w:id="248" w:author="Shin Jennifer" w:date="2022-10-16T19:26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>a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 webcam </w:t>
            </w:r>
            <w:ins w:id="249" w:author="Shin Jennifer" w:date="2022-10-16T19:26:00Z">
              <w:r>
                <w:rPr>
                  <w:rFonts w:ascii="Times New Roman" w:hAnsi="Times New Roman" w:cs="Times New Roman"/>
                  <w:szCs w:val="20"/>
                </w:rPr>
                <w:t xml:space="preserve">attached </w:t>
              </w:r>
            </w:ins>
            <w:r w:rsidR="000C2608" w:rsidRPr="006E5518">
              <w:rPr>
                <w:rFonts w:ascii="Times New Roman" w:hAnsi="Times New Roman" w:cs="Times New Roman"/>
                <w:szCs w:val="20"/>
              </w:rPr>
              <w:t>to the RC car</w:t>
            </w:r>
            <w:del w:id="250" w:author="Shin Jennifer" w:date="2022-10-16T19:26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>,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del w:id="251" w:author="Shin Jennifer" w:date="2022-10-16T19:26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it was taught 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>using a joystick to move freely in a specific space</w:t>
            </w:r>
            <w:ins w:id="252" w:author="Shin Jennifer" w:date="2022-10-16T19:26:00Z">
              <w:r>
                <w:rPr>
                  <w:rFonts w:ascii="Times New Roman" w:hAnsi="Times New Roman" w:cs="Times New Roman"/>
                  <w:szCs w:val="20"/>
                </w:rPr>
                <w:t xml:space="preserve"> and</w:t>
              </w:r>
            </w:ins>
            <w:del w:id="253" w:author="Shin Jennifer" w:date="2022-10-16T19:26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>. Made it possible to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 discover the garbage learned through</w:t>
            </w:r>
            <w:del w:id="254" w:author="Shin Jennifer" w:date="2022-10-16T19:27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 </w:delText>
              </w:r>
            </w:del>
            <w:ins w:id="255" w:author="Shin Jennifer" w:date="2022-10-16T19:27:00Z">
              <w:r>
                <w:rPr>
                  <w:rFonts w:ascii="Times New Roman" w:hAnsi="Times New Roman" w:cs="Times New Roman"/>
                  <w:szCs w:val="20"/>
                </w:rPr>
                <w:t xml:space="preserve"> it</w:t>
              </w:r>
            </w:ins>
            <w:del w:id="256" w:author="Shin Jennifer" w:date="2022-10-16T19:27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>a webcam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>.</w:t>
            </w:r>
          </w:p>
          <w:p w14:paraId="18E978BB" w14:textId="77777777" w:rsidR="000E59C6" w:rsidRDefault="000C2608" w:rsidP="00161AC7">
            <w:pPr>
              <w:jc w:val="left"/>
              <w:rPr>
                <w:ins w:id="257" w:author="Shin Jennifer" w:date="2022-10-16T19:28:00Z"/>
                <w:rFonts w:ascii="Times New Roman" w:hAnsi="Times New Roman" w:cs="Times New Roman"/>
                <w:szCs w:val="20"/>
              </w:rPr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del w:id="258" w:author="Shin Jennifer" w:date="2022-10-16T19:27:00Z">
              <w:r w:rsidRPr="006E5518" w:rsidDel="000E59C6">
                <w:rPr>
                  <w:rFonts w:ascii="Times New Roman" w:hAnsi="Times New Roman" w:cs="Times New Roman"/>
                  <w:szCs w:val="20"/>
                </w:rPr>
                <w:delText xml:space="preserve">After </w:delText>
              </w:r>
            </w:del>
            <w:ins w:id="259" w:author="Shin Jennifer" w:date="2022-10-16T19:27:00Z">
              <w:r w:rsidR="000E59C6">
                <w:rPr>
                  <w:rFonts w:ascii="Times New Roman" w:hAnsi="Times New Roman" w:cs="Times New Roman"/>
                  <w:szCs w:val="20"/>
                </w:rPr>
                <w:t>Created</w:t>
              </w:r>
              <w:r w:rsidR="000E59C6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3D modeling of the parts </w:t>
            </w:r>
            <w:del w:id="260" w:author="Shin Jennifer" w:date="2022-10-16T19:27:00Z">
              <w:r w:rsidRPr="006E5518" w:rsidDel="000E59C6">
                <w:rPr>
                  <w:rFonts w:ascii="Times New Roman" w:hAnsi="Times New Roman" w:cs="Times New Roman"/>
                  <w:szCs w:val="20"/>
                </w:rPr>
                <w:delText xml:space="preserve">that will be able 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to collect beach trash, </w:t>
            </w:r>
            <w:ins w:id="261" w:author="Shin Jennifer" w:date="2022-10-16T19:27:00Z">
              <w:r w:rsidR="000E59C6">
                <w:rPr>
                  <w:rFonts w:ascii="Times New Roman" w:hAnsi="Times New Roman" w:cs="Times New Roman"/>
                  <w:szCs w:val="20"/>
                </w:rPr>
                <w:t xml:space="preserve">produced them in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3D printing</w:t>
            </w:r>
            <w:ins w:id="262" w:author="Shin Jennifer" w:date="2022-10-16T19:28:00Z">
              <w:r w:rsidR="000E59C6">
                <w:rPr>
                  <w:rFonts w:ascii="Times New Roman" w:hAnsi="Times New Roman" w:cs="Times New Roman"/>
                  <w:szCs w:val="20"/>
                </w:rPr>
                <w:t>,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 and attach</w:t>
            </w:r>
            <w:ins w:id="263" w:author="Shin Jennifer" w:date="2022-10-16T19:28:00Z">
              <w:r w:rsidR="000E59C6">
                <w:rPr>
                  <w:rFonts w:ascii="Times New Roman" w:hAnsi="Times New Roman" w:cs="Times New Roman"/>
                  <w:szCs w:val="20"/>
                </w:rPr>
                <w:t>ed them</w:t>
              </w:r>
            </w:ins>
            <w:del w:id="264" w:author="Shin Jennifer" w:date="2022-10-16T19:28:00Z">
              <w:r w:rsidRPr="006E5518" w:rsidDel="000E59C6">
                <w:rPr>
                  <w:rFonts w:ascii="Times New Roman" w:hAnsi="Times New Roman" w:cs="Times New Roman"/>
                  <w:szCs w:val="20"/>
                </w:rPr>
                <w:delText>ing it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to the RC car.</w:t>
            </w:r>
          </w:p>
          <w:p w14:paraId="4A3CFBDE" w14:textId="135A2EF8" w:rsidR="000C2608" w:rsidRPr="006E5518" w:rsidRDefault="000E59C6" w:rsidP="000E59C6">
            <w:pPr>
              <w:jc w:val="left"/>
              <w:rPr>
                <w:rFonts w:ascii="Times New Roman" w:hAnsi="Times New Roman" w:cs="Times New Roman"/>
                <w:szCs w:val="20"/>
              </w:rPr>
            </w:pPr>
            <w:ins w:id="265" w:author="Shin Jennifer" w:date="2022-10-16T19:28:00Z">
              <w:r w:rsidRPr="006E5518">
                <w:rPr>
                  <w:rFonts w:ascii="Times New Roman" w:hAnsi="Times New Roman" w:cs="Times New Roman"/>
                  <w:szCs w:val="20"/>
                </w:rPr>
                <w:t xml:space="preserve">∙ </w:t>
              </w:r>
              <w:r>
                <w:rPr>
                  <w:rFonts w:ascii="Times New Roman" w:hAnsi="Times New Roman" w:cs="Times New Roman"/>
                  <w:szCs w:val="20"/>
                </w:rPr>
                <w:t>Operated</w:t>
              </w:r>
            </w:ins>
            <w:del w:id="266" w:author="Shin Jennifer" w:date="2022-10-16T19:28:00Z">
              <w:r w:rsidR="000C2608" w:rsidRPr="006E5518" w:rsidDel="000E59C6">
                <w:rPr>
                  <w:rFonts w:ascii="Times New Roman" w:hAnsi="Times New Roman" w:cs="Times New Roman"/>
                  <w:szCs w:val="20"/>
                </w:rPr>
                <w:delText xml:space="preserve"> When the RC car is moving in a specific space and finds garbage,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 the embedded system </w:t>
            </w:r>
            <w:del w:id="267" w:author="Shin Jennifer" w:date="2022-10-16T19:28:00Z">
              <w:r w:rsidR="000C2608" w:rsidRPr="006E5518" w:rsidDel="000E59C6">
                <w:rPr>
                  <w:rFonts w:ascii="Times New Roman" w:hAnsi="Times New Roman" w:cs="Times New Roman"/>
                  <w:szCs w:val="20"/>
                </w:rPr>
                <w:delText xml:space="preserve">is </w:delText>
              </w:r>
            </w:del>
            <w:ins w:id="268" w:author="Shin Jennifer" w:date="2022-10-16T19:28:00Z">
              <w:r>
                <w:rPr>
                  <w:rFonts w:ascii="Times New Roman" w:hAnsi="Times New Roman" w:cs="Times New Roman"/>
                  <w:szCs w:val="20"/>
                </w:rPr>
                <w:t>to</w:t>
              </w:r>
              <w:r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="000C2608" w:rsidRPr="006E5518">
              <w:rPr>
                <w:rFonts w:ascii="Times New Roman" w:hAnsi="Times New Roman" w:cs="Times New Roman"/>
                <w:szCs w:val="20"/>
              </w:rPr>
              <w:t>collect</w:t>
            </w:r>
            <w:ins w:id="269" w:author="Shin Jennifer" w:date="2022-10-16T19:28:00Z">
              <w:r>
                <w:rPr>
                  <w:rFonts w:ascii="Times New Roman" w:hAnsi="Times New Roman" w:cs="Times New Roman"/>
                  <w:szCs w:val="20"/>
                </w:rPr>
                <w:t xml:space="preserve"> and dispose </w:t>
              </w:r>
            </w:ins>
            <w:del w:id="270" w:author="Shin Jennifer" w:date="2022-10-16T19:28:00Z">
              <w:r w:rsidR="000C2608" w:rsidRPr="006E5518" w:rsidDel="000E59C6">
                <w:rPr>
                  <w:rFonts w:ascii="Times New Roman" w:hAnsi="Times New Roman" w:cs="Times New Roman"/>
                  <w:szCs w:val="20"/>
                </w:rPr>
                <w:delText xml:space="preserve">ing 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the garbage </w:t>
            </w:r>
            <w:del w:id="271" w:author="Shin Jennifer" w:date="2022-10-16T19:28:00Z">
              <w:r w:rsidR="000C2608" w:rsidRPr="006E5518" w:rsidDel="000E59C6">
                <w:rPr>
                  <w:rFonts w:ascii="Times New Roman" w:hAnsi="Times New Roman" w:cs="Times New Roman"/>
                  <w:szCs w:val="20"/>
                </w:rPr>
                <w:delText xml:space="preserve">and to dispose of the garbage 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in </w:t>
            </w:r>
            <w:del w:id="272" w:author="Shin Jennifer" w:date="2022-10-16T19:28:00Z">
              <w:r w:rsidR="000C2608" w:rsidRPr="006E5518" w:rsidDel="000E59C6">
                <w:rPr>
                  <w:rFonts w:ascii="Times New Roman" w:hAnsi="Times New Roman" w:cs="Times New Roman"/>
                  <w:szCs w:val="20"/>
                </w:rPr>
                <w:delText xml:space="preserve">the </w:delText>
              </w:r>
            </w:del>
            <w:ins w:id="273" w:author="Shin Jennifer" w:date="2022-10-16T19:28:00Z">
              <w:r>
                <w:rPr>
                  <w:rFonts w:ascii="Times New Roman" w:hAnsi="Times New Roman" w:cs="Times New Roman"/>
                  <w:szCs w:val="20"/>
                </w:rPr>
                <w:t>a</w:t>
              </w:r>
              <w:r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="000C2608" w:rsidRPr="006E5518">
              <w:rPr>
                <w:rFonts w:ascii="Times New Roman" w:hAnsi="Times New Roman" w:cs="Times New Roman"/>
                <w:szCs w:val="20"/>
              </w:rPr>
              <w:t>designated area</w:t>
            </w:r>
            <w:ins w:id="274" w:author="Shin Jennifer" w:date="2022-10-16T19:28:00Z">
              <w:r>
                <w:rPr>
                  <w:rFonts w:ascii="Times New Roman" w:hAnsi="Times New Roman" w:cs="Times New Roman"/>
                  <w:szCs w:val="20"/>
                </w:rPr>
                <w:t xml:space="preserve"> when</w:t>
              </w:r>
              <w:r w:rsidRPr="006E5518">
                <w:rPr>
                  <w:rFonts w:ascii="Times New Roman" w:hAnsi="Times New Roman" w:cs="Times New Roman"/>
                  <w:szCs w:val="20"/>
                </w:rPr>
                <w:t xml:space="preserve"> the RC car mov</w:t>
              </w:r>
            </w:ins>
            <w:ins w:id="275" w:author="Shin Jennifer" w:date="2022-10-16T19:29:00Z">
              <w:r>
                <w:rPr>
                  <w:rFonts w:ascii="Times New Roman" w:hAnsi="Times New Roman" w:cs="Times New Roman"/>
                  <w:szCs w:val="20"/>
                </w:rPr>
                <w:t>es</w:t>
              </w:r>
            </w:ins>
            <w:ins w:id="276" w:author="Shin Jennifer" w:date="2022-10-16T19:28:00Z">
              <w:r w:rsidRPr="006E5518">
                <w:rPr>
                  <w:rFonts w:ascii="Times New Roman" w:hAnsi="Times New Roman" w:cs="Times New Roman"/>
                  <w:szCs w:val="20"/>
                </w:rPr>
                <w:t xml:space="preserve"> in a specific space</w:t>
              </w:r>
            </w:ins>
            <w:ins w:id="277" w:author="Shin Jennifer" w:date="2022-10-16T19:29:00Z">
              <w:r>
                <w:rPr>
                  <w:rFonts w:ascii="Times New Roman" w:hAnsi="Times New Roman" w:cs="Times New Roman"/>
                  <w:szCs w:val="20"/>
                </w:rPr>
                <w:t>.</w:t>
              </w:r>
            </w:ins>
            <w:del w:id="278" w:author="Shin Jennifer" w:date="2022-10-16T19:28:00Z">
              <w:r w:rsidR="000C2608" w:rsidRPr="006E5518" w:rsidDel="000E59C6">
                <w:rPr>
                  <w:rFonts w:ascii="Times New Roman" w:hAnsi="Times New Roman" w:cs="Times New Roman"/>
                  <w:szCs w:val="20"/>
                </w:rPr>
                <w:delText>.</w:delText>
              </w:r>
            </w:del>
            <w:commentRangeEnd w:id="235"/>
            <w:r w:rsidR="00B66DD7">
              <w:rPr>
                <w:rStyle w:val="CommentReference"/>
              </w:rPr>
              <w:commentReference w:id="235"/>
            </w:r>
          </w:p>
        </w:tc>
      </w:tr>
    </w:tbl>
    <w:p w14:paraId="180ECEFD" w14:textId="55936EC0" w:rsidR="000E59C6" w:rsidDel="00BC1C33" w:rsidRDefault="000E59C6" w:rsidP="0060251F">
      <w:pPr>
        <w:spacing w:after="0" w:line="240" w:lineRule="auto"/>
        <w:rPr>
          <w:del w:id="279" w:author="Shin Jennifer" w:date="2022-10-16T19:29:00Z"/>
          <w:rFonts w:ascii="Times New Roman" w:hAnsi="Times New Roman" w:cs="Times New Roman"/>
          <w:sz w:val="18"/>
          <w:szCs w:val="18"/>
        </w:rPr>
      </w:pPr>
    </w:p>
    <w:p w14:paraId="140C8ED9" w14:textId="77777777" w:rsidR="00BC1C33" w:rsidRPr="000E59C6" w:rsidRDefault="00BC1C33" w:rsidP="000E59C6">
      <w:pPr>
        <w:spacing w:after="0" w:line="240" w:lineRule="auto"/>
        <w:rPr>
          <w:ins w:id="280" w:author="Shin Jennifer" w:date="2022-10-16T19:30:00Z"/>
          <w:rFonts w:ascii="Times New Roman" w:hAnsi="Times New Roman" w:cs="Times New Roman" w:hint="eastAsia"/>
          <w:sz w:val="18"/>
          <w:szCs w:val="18"/>
        </w:rPr>
      </w:pPr>
    </w:p>
    <w:p w14:paraId="646160EC" w14:textId="77777777" w:rsidR="00C7707D" w:rsidRPr="00896C32" w:rsidRDefault="00C7707D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F5F90AE" w14:textId="25F31466" w:rsidR="008E0892" w:rsidRPr="00DF2B39" w:rsidRDefault="00AB184C" w:rsidP="00BC1C33">
      <w:pPr>
        <w:spacing w:after="0" w:line="276" w:lineRule="auto"/>
        <w:ind w:firstLineChars="50" w:firstLine="120"/>
        <w:rPr>
          <w:rFonts w:ascii="Times New Roman" w:hAnsi="Times New Roman" w:cs="Times New Roman"/>
          <w:b/>
          <w:bCs/>
          <w:sz w:val="24"/>
          <w:szCs w:val="24"/>
          <w:rPrChange w:id="281" w:author="Shin Jennifer" w:date="2022-10-15T23:07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282" w:author="Shin Jennifer" w:date="2022-10-16T19:30:00Z">
          <w:pPr>
            <w:spacing w:after="0" w:line="240" w:lineRule="auto"/>
            <w:ind w:firstLineChars="50" w:firstLine="120"/>
          </w:pPr>
        </w:pPrChange>
      </w:pPr>
      <w:r w:rsidRPr="00DF2B39">
        <w:rPr>
          <w:rFonts w:ascii="Times New Roman" w:hAnsi="Times New Roman" w:cs="Times New Roman"/>
          <w:b/>
          <w:bCs/>
          <w:noProof/>
          <w:sz w:val="24"/>
          <w:szCs w:val="24"/>
          <w:rPrChange w:id="283" w:author="Shin Jennifer" w:date="2022-10-15T23:07:00Z">
            <w:rPr>
              <w:rFonts w:ascii="Times New Roman" w:hAnsi="Times New Roman" w:cs="Times New Roman"/>
              <w:noProof/>
              <w:sz w:val="24"/>
              <w:szCs w:val="24"/>
            </w:rPr>
          </w:rPrChange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5CD49F" wp14:editId="6455BC3D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7199630" cy="0"/>
                <wp:effectExtent l="0" t="0" r="0" b="0"/>
                <wp:wrapTopAndBottom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80263" id="직선 연결선 12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  <w:r w:rsidRPr="00DF2B39">
        <w:rPr>
          <w:rFonts w:ascii="Times New Roman" w:hAnsi="Times New Roman" w:cs="Times New Roman"/>
          <w:b/>
          <w:bCs/>
          <w:sz w:val="24"/>
          <w:szCs w:val="24"/>
          <w:rPrChange w:id="284" w:author="Shin Jennifer" w:date="2022-10-15T23:07:00Z">
            <w:rPr>
              <w:rFonts w:ascii="Times New Roman" w:hAnsi="Times New Roman" w:cs="Times New Roman"/>
              <w:sz w:val="24"/>
              <w:szCs w:val="24"/>
            </w:rPr>
          </w:rPrChange>
        </w:rPr>
        <w:t>AWARD</w:t>
      </w:r>
      <w:del w:id="285" w:author="Shin Jennifer" w:date="2022-10-15T23:10:00Z">
        <w:r w:rsidRPr="00DF2B39" w:rsidDel="00A31068">
          <w:rPr>
            <w:rFonts w:ascii="Times New Roman" w:hAnsi="Times New Roman" w:cs="Times New Roman"/>
            <w:b/>
            <w:bCs/>
            <w:sz w:val="24"/>
            <w:szCs w:val="24"/>
            <w:rPrChange w:id="286" w:author="Shin Jennifer" w:date="2022-10-15T23:0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S</w:delText>
        </w:r>
      </w:del>
      <w:r w:rsidRPr="00DF2B39">
        <w:rPr>
          <w:rFonts w:ascii="Times New Roman" w:hAnsi="Times New Roman" w:cs="Times New Roman"/>
          <w:b/>
          <w:bCs/>
          <w:sz w:val="24"/>
          <w:szCs w:val="24"/>
          <w:rPrChange w:id="287" w:author="Shin Jennifer" w:date="2022-10-15T23:07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del w:id="288" w:author="Shin Jennifer" w:date="2022-10-15T23:07:00Z">
        <w:r w:rsidRPr="00DF2B39" w:rsidDel="00DF2B39">
          <w:rPr>
            <w:rFonts w:ascii="Times New Roman" w:hAnsi="Times New Roman" w:cs="Times New Roman"/>
            <w:b/>
            <w:bCs/>
            <w:sz w:val="24"/>
            <w:szCs w:val="24"/>
            <w:rPrChange w:id="289" w:author="Shin Jennifer" w:date="2022-10-15T23:0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EXPERIENCE</w:delText>
        </w:r>
      </w:del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28"/>
      </w:tblGrid>
      <w:tr w:rsidR="00727DE6" w:rsidRPr="008E0F0B" w14:paraId="61E2467B" w14:textId="77777777" w:rsidTr="00661A57">
        <w:tc>
          <w:tcPr>
            <w:tcW w:w="11328" w:type="dxa"/>
            <w:vAlign w:val="center"/>
          </w:tcPr>
          <w:p w14:paraId="3E661419" w14:textId="5F60D6D9" w:rsidR="00727DE6" w:rsidRPr="00727DE6" w:rsidRDefault="00727DE6" w:rsidP="00E650C4">
            <w:pPr>
              <w:jc w:val="left"/>
              <w:rPr>
                <w:rFonts w:ascii="Times New Roman" w:hAnsi="Times New Roman" w:cs="Times New Roman"/>
                <w:b/>
                <w:bCs/>
                <w:szCs w:val="20"/>
              </w:rPr>
            </w:pPr>
            <w:ins w:id="290" w:author="Shin Jennifer" w:date="2022-10-15T23:10:00Z">
              <w:r w:rsidRPr="00727DE6">
                <w:rPr>
                  <w:rFonts w:ascii="Times New Roman" w:hAnsi="Times New Roman" w:cs="Times New Roman"/>
                  <w:b/>
                  <w:bCs/>
                  <w:i/>
                  <w:iCs/>
                  <w:szCs w:val="20"/>
                </w:rPr>
                <w:t xml:space="preserve">Fourth Place, </w:t>
              </w:r>
            </w:ins>
            <w:proofErr w:type="spellStart"/>
            <w:r w:rsidRPr="00727DE6">
              <w:rPr>
                <w:rFonts w:ascii="Times New Roman" w:hAnsi="Times New Roman" w:cs="Times New Roman" w:hint="eastAsia"/>
                <w:b/>
                <w:bCs/>
                <w:szCs w:val="20"/>
              </w:rPr>
              <w:t>H</w:t>
            </w:r>
            <w:r w:rsidRPr="00727DE6">
              <w:rPr>
                <w:rFonts w:ascii="Times New Roman" w:hAnsi="Times New Roman" w:cs="Times New Roman"/>
                <w:b/>
                <w:bCs/>
                <w:szCs w:val="20"/>
              </w:rPr>
              <w:t>ansung</w:t>
            </w:r>
            <w:proofErr w:type="spellEnd"/>
            <w:r w:rsidRPr="00727DE6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  <w:ins w:id="291" w:author="Shin Jennifer" w:date="2022-10-15T23:10:00Z">
              <w:r w:rsidRPr="00727DE6">
                <w:rPr>
                  <w:rFonts w:ascii="Times New Roman" w:hAnsi="Times New Roman" w:cs="Times New Roman"/>
                  <w:b/>
                  <w:bCs/>
                  <w:szCs w:val="20"/>
                </w:rPr>
                <w:t xml:space="preserve">University </w:t>
              </w:r>
            </w:ins>
            <w:r w:rsidRPr="00727DE6">
              <w:rPr>
                <w:rFonts w:ascii="Times New Roman" w:hAnsi="Times New Roman" w:cs="Times New Roman"/>
                <w:b/>
                <w:bCs/>
                <w:szCs w:val="20"/>
              </w:rPr>
              <w:t xml:space="preserve">Engineering </w:t>
            </w:r>
            <w:commentRangeStart w:id="292"/>
            <w:r w:rsidRPr="00727DE6">
              <w:rPr>
                <w:rFonts w:ascii="Times New Roman" w:hAnsi="Times New Roman" w:cs="Times New Roman"/>
                <w:b/>
                <w:bCs/>
                <w:szCs w:val="20"/>
              </w:rPr>
              <w:t>Competition</w:t>
            </w:r>
            <w:ins w:id="293" w:author="Shin Jennifer" w:date="2022-10-15T23:16:00Z">
              <w:r w:rsidRPr="00727DE6">
                <w:rPr>
                  <w:rFonts w:ascii="Times New Roman" w:hAnsi="Times New Roman" w:cs="Times New Roman"/>
                  <w:b/>
                  <w:bCs/>
                  <w:szCs w:val="20"/>
                </w:rPr>
                <w:t xml:space="preserve">                                                   Sept. 2019</w:t>
              </w:r>
            </w:ins>
            <w:del w:id="294" w:author="Shin Jennifer" w:date="2022-10-15T23:09:00Z">
              <w:r w:rsidRPr="00727DE6" w:rsidDel="00DF2B39">
                <w:rPr>
                  <w:rFonts w:ascii="Times New Roman" w:hAnsi="Times New Roman" w:cs="Times New Roman"/>
                  <w:b/>
                  <w:bCs/>
                  <w:szCs w:val="20"/>
                </w:rPr>
                <w:delText xml:space="preserve"> </w:delText>
              </w:r>
            </w:del>
            <w:commentRangeEnd w:id="292"/>
            <w:r w:rsidRPr="00727DE6">
              <w:rPr>
                <w:rStyle w:val="CommentReference"/>
                <w:b/>
                <w:bCs/>
                <w:rPrChange w:id="295" w:author="Shin Jennifer" w:date="2022-10-15T23:17:00Z">
                  <w:rPr>
                    <w:rStyle w:val="CommentReference"/>
                  </w:rPr>
                </w:rPrChange>
              </w:rPr>
              <w:commentReference w:id="292"/>
            </w:r>
            <w:del w:id="296" w:author="Shin Jennifer" w:date="2022-10-15T23:09:00Z">
              <w:r w:rsidRPr="00727DE6" w:rsidDel="00DF2B39">
                <w:rPr>
                  <w:rFonts w:ascii="Times New Roman" w:hAnsi="Times New Roman" w:cs="Times New Roman"/>
                  <w:b/>
                  <w:bCs/>
                  <w:szCs w:val="20"/>
                </w:rPr>
                <w:delText>Contest</w:delText>
              </w:r>
            </w:del>
          </w:p>
          <w:p w14:paraId="2C3E4C17" w14:textId="7C0E0DD7" w:rsidR="00727DE6" w:rsidRPr="008E0F0B" w:rsidDel="00727DE6" w:rsidRDefault="00727DE6" w:rsidP="00E650C4">
            <w:pPr>
              <w:jc w:val="left"/>
              <w:rPr>
                <w:del w:id="297" w:author="Shin Jennifer" w:date="2022-10-15T23:16:00Z"/>
                <w:rFonts w:ascii="Times New Roman" w:hAnsi="Times New Roman" w:cs="Times New Roman"/>
                <w:b/>
                <w:bCs/>
                <w:szCs w:val="20"/>
              </w:rPr>
            </w:pPr>
            <w:del w:id="298" w:author="Shin Jennifer" w:date="2022-10-15T23:10:00Z">
              <w:r w:rsidRPr="008E0F0B" w:rsidDel="00A31068">
                <w:rPr>
                  <w:rFonts w:ascii="Times New Roman" w:hAnsi="Times New Roman" w:cs="Times New Roman" w:hint="eastAsia"/>
                  <w:b/>
                  <w:bCs/>
                  <w:szCs w:val="20"/>
                </w:rPr>
                <w:delText>H</w:delText>
              </w:r>
              <w:r w:rsidRPr="008E0F0B" w:rsidDel="00A31068">
                <w:rPr>
                  <w:rFonts w:ascii="Times New Roman" w:hAnsi="Times New Roman" w:cs="Times New Roman"/>
                  <w:b/>
                  <w:bCs/>
                  <w:szCs w:val="20"/>
                </w:rPr>
                <w:delText>ansung University</w:delText>
              </w:r>
            </w:del>
          </w:p>
          <w:p w14:paraId="36547A3D" w14:textId="3B0AB5D5" w:rsidR="00727DE6" w:rsidRPr="008E0F0B" w:rsidRDefault="00727DE6">
            <w:pPr>
              <w:jc w:val="right"/>
              <w:rPr>
                <w:rFonts w:ascii="Times New Roman" w:hAnsi="Times New Roman" w:cs="Times New Roman"/>
                <w:b/>
                <w:bCs/>
                <w:szCs w:val="20"/>
              </w:rPr>
              <w:pPrChange w:id="299" w:author="Shin Jennifer" w:date="2022-10-15T23:09:00Z">
                <w:pPr>
                  <w:jc w:val="left"/>
                </w:pPr>
              </w:pPrChange>
            </w:pPr>
            <w:del w:id="300" w:author="Shin Jennifer" w:date="2022-10-15T23:16:00Z">
              <w:r w:rsidRPr="008E0F0B" w:rsidDel="00727DE6">
                <w:rPr>
                  <w:rFonts w:ascii="Times New Roman" w:hAnsi="Times New Roman" w:cs="Times New Roman" w:hint="eastAsia"/>
                  <w:b/>
                  <w:bCs/>
                  <w:szCs w:val="20"/>
                </w:rPr>
                <w:delText>S</w:delText>
              </w:r>
              <w:r w:rsidRPr="008E0F0B" w:rsidDel="00727DE6">
                <w:rPr>
                  <w:rFonts w:ascii="Times New Roman" w:hAnsi="Times New Roman" w:cs="Times New Roman"/>
                  <w:b/>
                  <w:bCs/>
                  <w:szCs w:val="20"/>
                </w:rPr>
                <w:delText>ept</w:delText>
              </w:r>
            </w:del>
            <w:del w:id="301" w:author="Shin Jennifer" w:date="2022-10-15T23:09:00Z">
              <w:r w:rsidRPr="008E0F0B" w:rsidDel="00DF2B39">
                <w:rPr>
                  <w:rFonts w:ascii="Times New Roman" w:hAnsi="Times New Roman" w:cs="Times New Roman"/>
                  <w:b/>
                  <w:bCs/>
                  <w:szCs w:val="20"/>
                </w:rPr>
                <w:delText>ember</w:delText>
              </w:r>
            </w:del>
            <w:del w:id="302" w:author="Shin Jennifer" w:date="2022-10-15T23:16:00Z">
              <w:r w:rsidRPr="008E0F0B" w:rsidDel="00727DE6">
                <w:rPr>
                  <w:rFonts w:ascii="Times New Roman" w:hAnsi="Times New Roman" w:cs="Times New Roman"/>
                  <w:b/>
                  <w:bCs/>
                  <w:szCs w:val="20"/>
                </w:rPr>
                <w:delText xml:space="preserve"> 2019</w:delText>
              </w:r>
            </w:del>
          </w:p>
        </w:tc>
      </w:tr>
      <w:tr w:rsidR="00B06D82" w:rsidRPr="008E0F0B" w14:paraId="4E7CC6D6" w14:textId="77777777" w:rsidTr="00057439">
        <w:tc>
          <w:tcPr>
            <w:tcW w:w="11328" w:type="dxa"/>
            <w:vAlign w:val="center"/>
          </w:tcPr>
          <w:p w14:paraId="5B3D01D9" w14:textId="43E9C0ED" w:rsidR="00B06D82" w:rsidRPr="008E0F0B" w:rsidRDefault="00E9319A" w:rsidP="00E650C4">
            <w:pPr>
              <w:jc w:val="left"/>
              <w:rPr>
                <w:rFonts w:ascii="Times New Roman" w:hAnsi="Times New Roman" w:cs="Times New Roman"/>
                <w:szCs w:val="20"/>
              </w:rPr>
            </w:pPr>
            <w:del w:id="303" w:author="Shin Jennifer" w:date="2022-10-15T23:10:00Z">
              <w:r w:rsidRPr="008E0F0B" w:rsidDel="00A31068">
                <w:rPr>
                  <w:rFonts w:ascii="Times New Roman" w:hAnsi="Times New Roman" w:cs="Times New Roman"/>
                  <w:szCs w:val="20"/>
                </w:rPr>
                <w:delText xml:space="preserve">∙ </w:delText>
              </w:r>
              <w:r w:rsidR="009A117D" w:rsidDel="00A31068">
                <w:rPr>
                  <w:rFonts w:ascii="Times New Roman" w:hAnsi="Times New Roman" w:cs="Times New Roman"/>
                  <w:szCs w:val="20"/>
                </w:rPr>
                <w:delText>4</w:delText>
              </w:r>
              <w:r w:rsidR="009A117D" w:rsidRPr="009A117D" w:rsidDel="00A31068">
                <w:rPr>
                  <w:rFonts w:ascii="Times New Roman" w:hAnsi="Times New Roman" w:cs="Times New Roman"/>
                  <w:szCs w:val="20"/>
                  <w:vertAlign w:val="superscript"/>
                </w:rPr>
                <w:delText>th</w:delText>
              </w:r>
              <w:r w:rsidR="009A117D" w:rsidDel="00A31068">
                <w:rPr>
                  <w:rFonts w:ascii="Times New Roman" w:hAnsi="Times New Roman" w:cs="Times New Roman"/>
                  <w:szCs w:val="20"/>
                </w:rPr>
                <w:delText xml:space="preserve"> place</w:delText>
              </w:r>
            </w:del>
          </w:p>
        </w:tc>
      </w:tr>
    </w:tbl>
    <w:p w14:paraId="3B7AAFF4" w14:textId="06D02524" w:rsidR="00E9002C" w:rsidRPr="005E6998" w:rsidDel="00A31068" w:rsidRDefault="00E9002C" w:rsidP="00BC1C33">
      <w:pPr>
        <w:spacing w:after="0" w:line="276" w:lineRule="auto"/>
        <w:rPr>
          <w:del w:id="304" w:author="Shin Jennifer" w:date="2022-10-15T23:10:00Z"/>
          <w:rFonts w:ascii="Times New Roman" w:hAnsi="Times New Roman" w:cs="Times New Roman"/>
          <w:sz w:val="18"/>
          <w:szCs w:val="18"/>
        </w:rPr>
        <w:pPrChange w:id="305" w:author="Shin Jennifer" w:date="2022-10-16T19:30:00Z">
          <w:pPr>
            <w:spacing w:after="0" w:line="240" w:lineRule="auto"/>
          </w:pPr>
        </w:pPrChange>
      </w:pPr>
    </w:p>
    <w:p w14:paraId="7A2D7CAA" w14:textId="710AD867" w:rsidR="00C7707D" w:rsidRPr="005E6998" w:rsidDel="00A31068" w:rsidRDefault="00C7707D" w:rsidP="00BC1C33">
      <w:pPr>
        <w:spacing w:after="0" w:line="276" w:lineRule="auto"/>
        <w:rPr>
          <w:del w:id="306" w:author="Shin Jennifer" w:date="2022-10-15T23:10:00Z"/>
          <w:rFonts w:ascii="Times New Roman" w:hAnsi="Times New Roman" w:cs="Times New Roman"/>
          <w:sz w:val="18"/>
          <w:szCs w:val="18"/>
        </w:rPr>
        <w:pPrChange w:id="307" w:author="Shin Jennifer" w:date="2022-10-16T19:30:00Z">
          <w:pPr>
            <w:spacing w:after="0" w:line="240" w:lineRule="auto"/>
          </w:pPr>
        </w:pPrChange>
      </w:pPr>
    </w:p>
    <w:p w14:paraId="2CDC8067" w14:textId="3EEA3EDE" w:rsidR="00AB184C" w:rsidRPr="00DF2B39" w:rsidRDefault="00AB184C" w:rsidP="00BC1C33">
      <w:pPr>
        <w:spacing w:after="0" w:line="276" w:lineRule="auto"/>
        <w:ind w:firstLineChars="50" w:firstLine="120"/>
        <w:rPr>
          <w:rFonts w:ascii="Times New Roman" w:hAnsi="Times New Roman" w:cs="Times New Roman"/>
          <w:b/>
          <w:bCs/>
          <w:sz w:val="24"/>
          <w:szCs w:val="24"/>
          <w:rPrChange w:id="308" w:author="Shin Jennifer" w:date="2022-10-15T23:07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309" w:author="Shin Jennifer" w:date="2022-10-16T19:30:00Z">
          <w:pPr>
            <w:spacing w:after="0" w:line="240" w:lineRule="auto"/>
            <w:ind w:firstLineChars="50" w:firstLine="120"/>
          </w:pPr>
        </w:pPrChange>
      </w:pPr>
      <w:r w:rsidRPr="00DF2B39">
        <w:rPr>
          <w:rFonts w:ascii="Times New Roman" w:hAnsi="Times New Roman" w:cs="Times New Roman"/>
          <w:b/>
          <w:bCs/>
          <w:noProof/>
          <w:sz w:val="24"/>
          <w:szCs w:val="24"/>
          <w:rPrChange w:id="310" w:author="Shin Jennifer" w:date="2022-10-15T23:07:00Z">
            <w:rPr>
              <w:rFonts w:ascii="Times New Roman" w:hAnsi="Times New Roman" w:cs="Times New Roman"/>
              <w:noProof/>
              <w:sz w:val="24"/>
              <w:szCs w:val="24"/>
            </w:rPr>
          </w:rPrChange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36B9D3" wp14:editId="2883954B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7199630" cy="0"/>
                <wp:effectExtent l="0" t="0" r="0" b="0"/>
                <wp:wrapTopAndBottom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F752E" id="직선 연결선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  <w:r w:rsidRPr="00DF2B39">
        <w:rPr>
          <w:rFonts w:ascii="Times New Roman" w:hAnsi="Times New Roman" w:cs="Times New Roman"/>
          <w:b/>
          <w:bCs/>
          <w:sz w:val="24"/>
          <w:szCs w:val="24"/>
          <w:rPrChange w:id="311" w:author="Shin Jennifer" w:date="2022-10-15T23:07:00Z">
            <w:rPr>
              <w:rFonts w:ascii="Times New Roman" w:hAnsi="Times New Roman" w:cs="Times New Roman"/>
              <w:sz w:val="24"/>
              <w:szCs w:val="24"/>
            </w:rPr>
          </w:rPrChange>
        </w:rPr>
        <w:t>WORKING VISA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3261"/>
        <w:gridCol w:w="2969"/>
      </w:tblGrid>
      <w:tr w:rsidR="00D95A74" w:rsidRPr="008E0F0B" w14:paraId="5B8C0B53" w14:textId="77777777" w:rsidTr="00057439">
        <w:tc>
          <w:tcPr>
            <w:tcW w:w="5098" w:type="dxa"/>
            <w:vAlign w:val="center"/>
          </w:tcPr>
          <w:p w14:paraId="1F968570" w14:textId="102E5EDB" w:rsidR="00D95A74" w:rsidRPr="008E0F0B" w:rsidRDefault="00CA1159" w:rsidP="00E650C4">
            <w:pPr>
              <w:jc w:val="left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Open </w:t>
            </w:r>
            <w:r w:rsidR="00D95A74"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W</w:t>
            </w:r>
            <w:r w:rsidR="00D95A74" w:rsidRPr="008E0F0B">
              <w:rPr>
                <w:rFonts w:ascii="Times New Roman" w:hAnsi="Times New Roman" w:cs="Times New Roman"/>
                <w:b/>
                <w:bCs/>
                <w:szCs w:val="20"/>
              </w:rPr>
              <w:t>ork Permit</w:t>
            </w:r>
          </w:p>
        </w:tc>
        <w:tc>
          <w:tcPr>
            <w:tcW w:w="3261" w:type="dxa"/>
            <w:vAlign w:val="center"/>
          </w:tcPr>
          <w:p w14:paraId="6C89E43D" w14:textId="5228986E" w:rsidR="00D95A74" w:rsidRPr="00727DE6" w:rsidRDefault="00716236" w:rsidP="00E650C4">
            <w:pPr>
              <w:jc w:val="left"/>
              <w:rPr>
                <w:rFonts w:ascii="Times New Roman" w:hAnsi="Times New Roman" w:cs="Times New Roman"/>
                <w:szCs w:val="20"/>
                <w:rPrChange w:id="312" w:author="Shin Jennifer" w:date="2022-10-15T23:17:00Z">
                  <w:rPr>
                    <w:rFonts w:ascii="Times New Roman" w:hAnsi="Times New Roman" w:cs="Times New Roman"/>
                    <w:b/>
                    <w:bCs/>
                    <w:szCs w:val="20"/>
                  </w:rPr>
                </w:rPrChange>
              </w:rPr>
            </w:pPr>
            <w:r w:rsidRPr="00727DE6">
              <w:rPr>
                <w:rFonts w:ascii="Times New Roman" w:hAnsi="Times New Roman" w:cs="Times New Roman"/>
                <w:szCs w:val="20"/>
                <w:rPrChange w:id="313" w:author="Shin Jennifer" w:date="2022-10-15T23:17:00Z">
                  <w:rPr>
                    <w:rFonts w:ascii="Times New Roman" w:hAnsi="Times New Roman" w:cs="Times New Roman"/>
                    <w:b/>
                    <w:bCs/>
                    <w:szCs w:val="20"/>
                  </w:rPr>
                </w:rPrChange>
              </w:rPr>
              <w:t>Canada Working Holiday Visa</w:t>
            </w:r>
          </w:p>
        </w:tc>
        <w:tc>
          <w:tcPr>
            <w:tcW w:w="2969" w:type="dxa"/>
            <w:vAlign w:val="center"/>
          </w:tcPr>
          <w:p w14:paraId="0105EE1A" w14:textId="72BEE45D" w:rsidR="00D95A74" w:rsidRPr="008E0F0B" w:rsidRDefault="00716236">
            <w:pPr>
              <w:jc w:val="right"/>
              <w:rPr>
                <w:rFonts w:ascii="Times New Roman" w:hAnsi="Times New Roman" w:cs="Times New Roman"/>
                <w:b/>
                <w:bCs/>
                <w:szCs w:val="20"/>
              </w:rPr>
              <w:pPrChange w:id="314" w:author="Shin Jennifer" w:date="2022-10-15T23:09:00Z">
                <w:pPr>
                  <w:jc w:val="left"/>
                </w:pPr>
              </w:pPrChange>
            </w:pP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Apr</w:t>
            </w:r>
            <w:ins w:id="315" w:author="Shin Jennifer" w:date="2022-10-15T23:09:00Z">
              <w:r w:rsidR="00DF2B39">
                <w:rPr>
                  <w:rFonts w:ascii="Times New Roman" w:hAnsi="Times New Roman" w:cs="Times New Roman"/>
                  <w:b/>
                  <w:bCs/>
                  <w:szCs w:val="20"/>
                </w:rPr>
                <w:t>.</w:t>
              </w:r>
            </w:ins>
            <w:del w:id="316" w:author="Shin Jennifer" w:date="2022-10-15T23:09:00Z">
              <w:r w:rsidRPr="008E0F0B" w:rsidDel="00DF2B39">
                <w:rPr>
                  <w:rFonts w:ascii="Times New Roman" w:hAnsi="Times New Roman" w:cs="Times New Roman"/>
                  <w:b/>
                  <w:bCs/>
                  <w:szCs w:val="20"/>
                </w:rPr>
                <w:delText>il</w:delText>
              </w:r>
            </w:del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2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023 </w:t>
            </w:r>
            <w:ins w:id="317" w:author="Shin Jennifer" w:date="2022-10-15T23:07:00Z">
              <w:r w:rsidR="00DF2B39">
                <w:rPr>
                  <w:rFonts w:ascii="Times New Roman" w:hAnsi="Times New Roman" w:cs="Times New Roman"/>
                  <w:b/>
                  <w:bCs/>
                  <w:szCs w:val="20"/>
                </w:rPr>
                <w:t>–</w:t>
              </w:r>
            </w:ins>
            <w:del w:id="318" w:author="Shin Jennifer" w:date="2022-10-15T23:07:00Z">
              <w:r w:rsidRPr="008E0F0B" w:rsidDel="00DF2B39">
                <w:rPr>
                  <w:rFonts w:ascii="Times New Roman" w:hAnsi="Times New Roman" w:cs="Times New Roman"/>
                  <w:b/>
                  <w:bCs/>
                  <w:szCs w:val="20"/>
                </w:rPr>
                <w:delText>~</w:delText>
              </w:r>
            </w:del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 Apr</w:t>
            </w:r>
            <w:ins w:id="319" w:author="Shin Jennifer" w:date="2022-10-15T23:09:00Z">
              <w:r w:rsidR="00DF2B39">
                <w:rPr>
                  <w:rFonts w:ascii="Times New Roman" w:hAnsi="Times New Roman" w:cs="Times New Roman"/>
                  <w:b/>
                  <w:bCs/>
                  <w:szCs w:val="20"/>
                </w:rPr>
                <w:t>.</w:t>
              </w:r>
            </w:ins>
            <w:del w:id="320" w:author="Shin Jennifer" w:date="2022-10-15T23:09:00Z">
              <w:r w:rsidRPr="008E0F0B" w:rsidDel="00DF2B39">
                <w:rPr>
                  <w:rFonts w:ascii="Times New Roman" w:hAnsi="Times New Roman" w:cs="Times New Roman"/>
                  <w:b/>
                  <w:bCs/>
                  <w:szCs w:val="20"/>
                </w:rPr>
                <w:delText>il</w:delText>
              </w:r>
            </w:del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 2024</w:t>
            </w:r>
          </w:p>
        </w:tc>
      </w:tr>
    </w:tbl>
    <w:p w14:paraId="3DE19BF0" w14:textId="13281AC9" w:rsidR="00857AC2" w:rsidRPr="00896C32" w:rsidDel="00343144" w:rsidRDefault="00857AC2" w:rsidP="00343144">
      <w:pPr>
        <w:tabs>
          <w:tab w:val="left" w:pos="142"/>
        </w:tabs>
        <w:spacing w:after="0" w:line="240" w:lineRule="auto"/>
        <w:rPr>
          <w:del w:id="321" w:author="Shin Jennifer" w:date="2022-10-16T19:31:00Z"/>
          <w:rFonts w:ascii="Times New Roman" w:hAnsi="Times New Roman" w:cs="Times New Roman" w:hint="eastAsia"/>
          <w:sz w:val="18"/>
          <w:szCs w:val="18"/>
        </w:rPr>
        <w:pPrChange w:id="322" w:author="Shin Jennifer" w:date="2022-10-16T19:30:00Z">
          <w:pPr>
            <w:spacing w:after="0" w:line="240" w:lineRule="auto"/>
          </w:pPr>
        </w:pPrChange>
      </w:pPr>
    </w:p>
    <w:p w14:paraId="51ACDC9A" w14:textId="77777777" w:rsidR="00857AC2" w:rsidRPr="00896C32" w:rsidRDefault="00857AC2" w:rsidP="0060251F">
      <w:pPr>
        <w:spacing w:after="0" w:line="240" w:lineRule="auto"/>
        <w:rPr>
          <w:rFonts w:ascii="Times New Roman" w:hAnsi="Times New Roman" w:cs="Times New Roman" w:hint="eastAsia"/>
          <w:sz w:val="18"/>
          <w:szCs w:val="18"/>
        </w:rPr>
      </w:pPr>
    </w:p>
    <w:sectPr w:rsidR="00857AC2" w:rsidRPr="00896C32" w:rsidSect="00343144">
      <w:pgSz w:w="11906" w:h="16838" w:code="9"/>
      <w:pgMar w:top="568" w:right="284" w:bottom="567" w:left="284" w:header="851" w:footer="992" w:gutter="0"/>
      <w:cols w:space="425"/>
      <w:docGrid w:linePitch="360"/>
      <w:sectPrChange w:id="323" w:author="Shin Jennifer" w:date="2022-10-16T19:31:00Z">
        <w:sectPr w:rsidR="00857AC2" w:rsidRPr="00896C32" w:rsidSect="00343144">
          <w:pgMar w:top="284" w:right="284" w:bottom="284" w:left="284" w:header="851" w:footer="992" w:gutter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Shin Jennifer" w:date="2022-10-16T19:30:00Z" w:initials="SJ">
    <w:p w14:paraId="6AD186AA" w14:textId="77777777" w:rsidR="00962F09" w:rsidRDefault="00962F09" w:rsidP="00D648A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나중에</w:t>
      </w:r>
      <w:r>
        <w:t xml:space="preserve"> 최종 완성본에 집주소 풀로 적어주세요</w:t>
      </w:r>
    </w:p>
  </w:comment>
  <w:comment w:id="19" w:author="Shin Jennifer" w:date="2022-10-16T19:13:00Z" w:initials="SJ">
    <w:p w14:paraId="324DF3D7" w14:textId="4473A751" w:rsidR="00715079" w:rsidRDefault="0071507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각각</w:t>
      </w:r>
      <w:r>
        <w:t xml:space="preserve"> 회사 위치를 적어주시면 좋을것 같습니다.</w:t>
      </w:r>
    </w:p>
    <w:p w14:paraId="6C70FD95" w14:textId="77777777" w:rsidR="00715079" w:rsidRDefault="00715079" w:rsidP="00BB4EE5">
      <w:pPr>
        <w:pStyle w:val="CommentText"/>
      </w:pPr>
      <w:r>
        <w:t xml:space="preserve">CityName, Country (Seoul, Korea </w:t>
      </w:r>
      <w:r>
        <w:rPr>
          <w:rFonts w:hint="eastAsia"/>
        </w:rPr>
        <w:t>혹은</w:t>
      </w:r>
      <w:r>
        <w:t xml:space="preserve"> Vancouver, BC </w:t>
      </w:r>
      <w:r>
        <w:rPr>
          <w:rFonts w:hint="eastAsia"/>
        </w:rPr>
        <w:t>같이요</w:t>
      </w:r>
      <w:r>
        <w:t>)</w:t>
      </w:r>
    </w:p>
  </w:comment>
  <w:comment w:id="37" w:author="Shin Jennifer" w:date="2022-10-15T23:17:00Z" w:initials="SJ">
    <w:p w14:paraId="7295304D" w14:textId="00F96CE3" w:rsidR="00E01DE4" w:rsidRDefault="00E01DE4" w:rsidP="002C1142">
      <w:pPr>
        <w:pStyle w:val="CommentText"/>
      </w:pPr>
      <w:r>
        <w:rPr>
          <w:rStyle w:val="CommentReference"/>
        </w:rPr>
        <w:annotationRef/>
      </w:r>
      <w:r>
        <w:t>Consider elaborating on what kind tools/languages/methods you used</w:t>
      </w:r>
    </w:p>
  </w:comment>
  <w:comment w:id="38" w:author="Shin Jennifer" w:date="2022-10-16T19:06:00Z" w:initials="SJ">
    <w:p w14:paraId="34D81394" w14:textId="77777777" w:rsidR="00DD745E" w:rsidRDefault="00DD745E" w:rsidP="003571A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여기도</w:t>
      </w:r>
      <w:r>
        <w:t xml:space="preserve"> 구체적으로 method/procedure/tool</w:t>
      </w:r>
      <w:r>
        <w:rPr>
          <w:rFonts w:hint="eastAsia"/>
        </w:rPr>
        <w:t>을</w:t>
      </w:r>
      <w:r>
        <w:t xml:space="preserve"> 써보면 어떨까요? </w:t>
      </w:r>
    </w:p>
  </w:comment>
  <w:comment w:id="103" w:author="Shin Jennifer" w:date="2022-10-16T19:17:00Z" w:initials="SJ">
    <w:p w14:paraId="74912541" w14:textId="77777777" w:rsidR="00715079" w:rsidRDefault="0071507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여기를</w:t>
      </w:r>
      <w:r>
        <w:t xml:space="preserve"> 좀 더 업무 수행하신 각 bullet로 incorporate/enbody 되면 좋을것 같습니다.</w:t>
      </w:r>
    </w:p>
    <w:p w14:paraId="7F4F14A9" w14:textId="77777777" w:rsidR="00715079" w:rsidRDefault="00715079">
      <w:pPr>
        <w:pStyle w:val="CommentText"/>
      </w:pPr>
      <w:r>
        <w:rPr>
          <w:rFonts w:hint="eastAsia"/>
        </w:rPr>
        <w:t>업무수행</w:t>
      </w:r>
      <w:r>
        <w:t xml:space="preserve"> --방법/과정/툴 --- 성과/결과/임팩트 이런식으로요</w:t>
      </w:r>
    </w:p>
    <w:p w14:paraId="7A903495" w14:textId="77777777" w:rsidR="00715079" w:rsidRDefault="00715079" w:rsidP="00E95398">
      <w:pPr>
        <w:pStyle w:val="CommentText"/>
      </w:pPr>
      <w:r>
        <w:rPr>
          <w:rFonts w:hint="eastAsia"/>
        </w:rPr>
        <w:t>다만</w:t>
      </w:r>
      <w:r>
        <w:t xml:space="preserve"> Tools: Linux, Socket, 이런식으로도 적기도 합니다</w:t>
      </w:r>
    </w:p>
  </w:comment>
  <w:comment w:id="30" w:author="Shin Jennifer" w:date="2022-10-16T19:21:00Z" w:initials="SJ">
    <w:p w14:paraId="030A30C8" w14:textId="77777777" w:rsidR="00715079" w:rsidRDefault="00715079" w:rsidP="00B918E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최근</w:t>
      </w:r>
      <w:r>
        <w:t xml:space="preserve"> 경력일수록 더 위로 올라와야 해서 (more current = more upfront/top), 이 둘 위치가 변경되어야 할거 같습니다. 다만 표로 작성된거라 제가 건드리니 양식이 깨지네요.. 직접 해주시면 좋을거 같습니다. 밑에가 더 최근에 시작한거라 위로 올라와야 할거 같아요</w:t>
      </w:r>
    </w:p>
  </w:comment>
  <w:comment w:id="157" w:author="Shin Jennifer" w:date="2022-10-16T19:22:00Z" w:initials="SJ">
    <w:p w14:paraId="6561C6CC" w14:textId="77777777" w:rsidR="0062031E" w:rsidRDefault="0062031E" w:rsidP="00A318CD">
      <w:pPr>
        <w:pStyle w:val="CommentText"/>
      </w:pPr>
      <w:r>
        <w:rPr>
          <w:rStyle w:val="CommentReference"/>
        </w:rPr>
        <w:annotationRef/>
      </w:r>
      <w:r>
        <w:t>What do you mean by 'commit' here?</w:t>
      </w:r>
    </w:p>
  </w:comment>
  <w:comment w:id="235" w:author="Shin Jennifer" w:date="2022-10-16T19:29:00Z" w:initials="SJ">
    <w:p w14:paraId="5912D214" w14:textId="77777777" w:rsidR="00B66DD7" w:rsidRDefault="00B66DD7" w:rsidP="0014577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여기</w:t>
      </w:r>
      <w:r>
        <w:t xml:space="preserve"> 정리하고 줄여봤는데 맞게 한건지 봐주세요.</w:t>
      </w:r>
    </w:p>
  </w:comment>
  <w:comment w:id="292" w:author="Shin Jennifer" w:date="2022-10-15T23:09:00Z" w:initials="SJ">
    <w:p w14:paraId="44EC4078" w14:textId="7754D0FA" w:rsidR="00E01DE4" w:rsidRDefault="00727DE6" w:rsidP="00830A9F">
      <w:pPr>
        <w:pStyle w:val="CommentText"/>
      </w:pPr>
      <w:r>
        <w:rPr>
          <w:rStyle w:val="CommentReference"/>
        </w:rPr>
        <w:annotationRef/>
      </w:r>
      <w:r w:rsidR="00E01DE4">
        <w:t>Contest/ Competition 중복이어서 삭제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D186AA" w15:done="0"/>
  <w15:commentEx w15:paraId="6C70FD95" w15:done="0"/>
  <w15:commentEx w15:paraId="7295304D" w15:done="0"/>
  <w15:commentEx w15:paraId="34D81394" w15:done="0"/>
  <w15:commentEx w15:paraId="7A903495" w15:done="0"/>
  <w15:commentEx w15:paraId="030A30C8" w15:done="0"/>
  <w15:commentEx w15:paraId="6561C6CC" w15:done="0"/>
  <w15:commentEx w15:paraId="5912D214" w15:done="0"/>
  <w15:commentEx w15:paraId="44EC407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6DA44" w16cex:dateUtc="2022-10-16T11:30:00Z"/>
  <w16cex:commentExtensible w16cex:durableId="26F6D669" w16cex:dateUtc="2022-10-16T11:13:00Z"/>
  <w16cex:commentExtensible w16cex:durableId="26F5BE25" w16cex:dateUtc="2022-10-15T15:17:00Z"/>
  <w16cex:commentExtensible w16cex:durableId="26F6D49F" w16cex:dateUtc="2022-10-16T11:06:00Z"/>
  <w16cex:commentExtensible w16cex:durableId="26F6D736" w16cex:dateUtc="2022-10-16T11:17:00Z"/>
  <w16cex:commentExtensible w16cex:durableId="26F6D81C" w16cex:dateUtc="2022-10-16T11:21:00Z"/>
  <w16cex:commentExtensible w16cex:durableId="26F6D888" w16cex:dateUtc="2022-10-16T11:22:00Z"/>
  <w16cex:commentExtensible w16cex:durableId="26F6DA22" w16cex:dateUtc="2022-10-16T11:29:00Z"/>
  <w16cex:commentExtensible w16cex:durableId="26F5BC34" w16cex:dateUtc="2022-10-15T15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D186AA" w16cid:durableId="26F6DA44"/>
  <w16cid:commentId w16cid:paraId="6C70FD95" w16cid:durableId="26F6D669"/>
  <w16cid:commentId w16cid:paraId="7295304D" w16cid:durableId="26F5BE25"/>
  <w16cid:commentId w16cid:paraId="34D81394" w16cid:durableId="26F6D49F"/>
  <w16cid:commentId w16cid:paraId="7A903495" w16cid:durableId="26F6D736"/>
  <w16cid:commentId w16cid:paraId="030A30C8" w16cid:durableId="26F6D81C"/>
  <w16cid:commentId w16cid:paraId="6561C6CC" w16cid:durableId="26F6D888"/>
  <w16cid:commentId w16cid:paraId="5912D214" w16cid:durableId="26F6DA22"/>
  <w16cid:commentId w16cid:paraId="44EC4078" w16cid:durableId="26F5BC3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94FF2" w14:textId="77777777" w:rsidR="004472DC" w:rsidRDefault="004472DC" w:rsidP="006B2DB9">
      <w:pPr>
        <w:spacing w:after="0" w:line="240" w:lineRule="auto"/>
      </w:pPr>
      <w:r>
        <w:separator/>
      </w:r>
    </w:p>
  </w:endnote>
  <w:endnote w:type="continuationSeparator" w:id="0">
    <w:p w14:paraId="604B285E" w14:textId="77777777" w:rsidR="004472DC" w:rsidRDefault="004472DC" w:rsidP="006B2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A33C0" w14:textId="77777777" w:rsidR="004472DC" w:rsidRDefault="004472DC" w:rsidP="006B2DB9">
      <w:pPr>
        <w:spacing w:after="0" w:line="240" w:lineRule="auto"/>
      </w:pPr>
      <w:r>
        <w:separator/>
      </w:r>
    </w:p>
  </w:footnote>
  <w:footnote w:type="continuationSeparator" w:id="0">
    <w:p w14:paraId="79FC2EF0" w14:textId="77777777" w:rsidR="004472DC" w:rsidRDefault="004472DC" w:rsidP="006B2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D6AB1"/>
    <w:multiLevelType w:val="hybridMultilevel"/>
    <w:tmpl w:val="A1EC77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4395747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in Jennifer">
    <w15:presenceInfo w15:providerId="Windows Live" w15:userId="31ed622363969b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91"/>
    <w:rsid w:val="00007824"/>
    <w:rsid w:val="00012529"/>
    <w:rsid w:val="0001297B"/>
    <w:rsid w:val="00020458"/>
    <w:rsid w:val="00021648"/>
    <w:rsid w:val="00021DF6"/>
    <w:rsid w:val="0002281B"/>
    <w:rsid w:val="00042911"/>
    <w:rsid w:val="000451CB"/>
    <w:rsid w:val="0005018A"/>
    <w:rsid w:val="00057439"/>
    <w:rsid w:val="0007527A"/>
    <w:rsid w:val="000767E8"/>
    <w:rsid w:val="00080384"/>
    <w:rsid w:val="000804B5"/>
    <w:rsid w:val="000828A2"/>
    <w:rsid w:val="00083D3F"/>
    <w:rsid w:val="00084BF6"/>
    <w:rsid w:val="000945E7"/>
    <w:rsid w:val="00096BC6"/>
    <w:rsid w:val="000A07C9"/>
    <w:rsid w:val="000A3CDB"/>
    <w:rsid w:val="000A7EAC"/>
    <w:rsid w:val="000B7A7E"/>
    <w:rsid w:val="000C2608"/>
    <w:rsid w:val="000C2C88"/>
    <w:rsid w:val="000C44D2"/>
    <w:rsid w:val="000C7BD7"/>
    <w:rsid w:val="000D649A"/>
    <w:rsid w:val="000D7F12"/>
    <w:rsid w:val="000E0C3C"/>
    <w:rsid w:val="000E4235"/>
    <w:rsid w:val="000E59C6"/>
    <w:rsid w:val="000F4714"/>
    <w:rsid w:val="000F5761"/>
    <w:rsid w:val="000F585C"/>
    <w:rsid w:val="000F5DE8"/>
    <w:rsid w:val="00105020"/>
    <w:rsid w:val="00107265"/>
    <w:rsid w:val="0011109A"/>
    <w:rsid w:val="00111FF0"/>
    <w:rsid w:val="001169E0"/>
    <w:rsid w:val="00120119"/>
    <w:rsid w:val="00156713"/>
    <w:rsid w:val="0015791C"/>
    <w:rsid w:val="00161AC7"/>
    <w:rsid w:val="00163015"/>
    <w:rsid w:val="001679F5"/>
    <w:rsid w:val="00171E3B"/>
    <w:rsid w:val="001938BC"/>
    <w:rsid w:val="00195148"/>
    <w:rsid w:val="001A14C3"/>
    <w:rsid w:val="001B4D07"/>
    <w:rsid w:val="001C07AC"/>
    <w:rsid w:val="001C4649"/>
    <w:rsid w:val="001C72DE"/>
    <w:rsid w:val="001D24E2"/>
    <w:rsid w:val="001D3C6A"/>
    <w:rsid w:val="00205CF5"/>
    <w:rsid w:val="00223259"/>
    <w:rsid w:val="002266BB"/>
    <w:rsid w:val="00241819"/>
    <w:rsid w:val="00244D06"/>
    <w:rsid w:val="00252BF7"/>
    <w:rsid w:val="00257CE7"/>
    <w:rsid w:val="00261670"/>
    <w:rsid w:val="0027263F"/>
    <w:rsid w:val="0029248D"/>
    <w:rsid w:val="002A0CDD"/>
    <w:rsid w:val="002C53E2"/>
    <w:rsid w:val="002D5C91"/>
    <w:rsid w:val="002F23B8"/>
    <w:rsid w:val="002F5F81"/>
    <w:rsid w:val="002F76AE"/>
    <w:rsid w:val="00307EFC"/>
    <w:rsid w:val="00320F39"/>
    <w:rsid w:val="00326BD2"/>
    <w:rsid w:val="00330530"/>
    <w:rsid w:val="00341E77"/>
    <w:rsid w:val="00343144"/>
    <w:rsid w:val="003744C8"/>
    <w:rsid w:val="003745CA"/>
    <w:rsid w:val="003870B1"/>
    <w:rsid w:val="003B1F5B"/>
    <w:rsid w:val="003B3B1C"/>
    <w:rsid w:val="003B7885"/>
    <w:rsid w:val="003C34EA"/>
    <w:rsid w:val="003E2461"/>
    <w:rsid w:val="00400546"/>
    <w:rsid w:val="00407947"/>
    <w:rsid w:val="00421F29"/>
    <w:rsid w:val="00433116"/>
    <w:rsid w:val="004472DC"/>
    <w:rsid w:val="004708E4"/>
    <w:rsid w:val="00470EB9"/>
    <w:rsid w:val="00473B67"/>
    <w:rsid w:val="00477066"/>
    <w:rsid w:val="00477BF8"/>
    <w:rsid w:val="004A3039"/>
    <w:rsid w:val="004B025A"/>
    <w:rsid w:val="004B770C"/>
    <w:rsid w:val="004D1CAB"/>
    <w:rsid w:val="004D276E"/>
    <w:rsid w:val="004E1D6D"/>
    <w:rsid w:val="004E4443"/>
    <w:rsid w:val="004E70A0"/>
    <w:rsid w:val="004F0F2F"/>
    <w:rsid w:val="004F36AF"/>
    <w:rsid w:val="0050284B"/>
    <w:rsid w:val="0050720A"/>
    <w:rsid w:val="005108CC"/>
    <w:rsid w:val="00511047"/>
    <w:rsid w:val="00520B7B"/>
    <w:rsid w:val="00530F5B"/>
    <w:rsid w:val="005379DD"/>
    <w:rsid w:val="00540FEB"/>
    <w:rsid w:val="0055781E"/>
    <w:rsid w:val="00564B02"/>
    <w:rsid w:val="00565DB3"/>
    <w:rsid w:val="00572D19"/>
    <w:rsid w:val="00576EC3"/>
    <w:rsid w:val="00584E49"/>
    <w:rsid w:val="005916FC"/>
    <w:rsid w:val="005930FE"/>
    <w:rsid w:val="005B64C6"/>
    <w:rsid w:val="005E0ACD"/>
    <w:rsid w:val="005E687C"/>
    <w:rsid w:val="005E6998"/>
    <w:rsid w:val="00601454"/>
    <w:rsid w:val="0060251F"/>
    <w:rsid w:val="00611C2F"/>
    <w:rsid w:val="00611FA8"/>
    <w:rsid w:val="00614581"/>
    <w:rsid w:val="0061601B"/>
    <w:rsid w:val="0062031E"/>
    <w:rsid w:val="006337C4"/>
    <w:rsid w:val="006357FA"/>
    <w:rsid w:val="00650707"/>
    <w:rsid w:val="00650E43"/>
    <w:rsid w:val="0065202E"/>
    <w:rsid w:val="00652272"/>
    <w:rsid w:val="00652DB7"/>
    <w:rsid w:val="00662D5C"/>
    <w:rsid w:val="00664169"/>
    <w:rsid w:val="006658E4"/>
    <w:rsid w:val="00677A9A"/>
    <w:rsid w:val="0068411D"/>
    <w:rsid w:val="00684A78"/>
    <w:rsid w:val="00691342"/>
    <w:rsid w:val="006976A0"/>
    <w:rsid w:val="00697A7E"/>
    <w:rsid w:val="006A507B"/>
    <w:rsid w:val="006B2DB9"/>
    <w:rsid w:val="006C3351"/>
    <w:rsid w:val="006E0386"/>
    <w:rsid w:val="006E5518"/>
    <w:rsid w:val="006F43AC"/>
    <w:rsid w:val="00706BB0"/>
    <w:rsid w:val="00715079"/>
    <w:rsid w:val="00716236"/>
    <w:rsid w:val="00721912"/>
    <w:rsid w:val="0072340A"/>
    <w:rsid w:val="00727DE6"/>
    <w:rsid w:val="00753787"/>
    <w:rsid w:val="00753A39"/>
    <w:rsid w:val="00761A4D"/>
    <w:rsid w:val="007642E4"/>
    <w:rsid w:val="0077142D"/>
    <w:rsid w:val="007802EE"/>
    <w:rsid w:val="00785AA3"/>
    <w:rsid w:val="00786558"/>
    <w:rsid w:val="007B0103"/>
    <w:rsid w:val="007B57EC"/>
    <w:rsid w:val="007B788D"/>
    <w:rsid w:val="007C117D"/>
    <w:rsid w:val="007D4DEF"/>
    <w:rsid w:val="007E1589"/>
    <w:rsid w:val="007E314A"/>
    <w:rsid w:val="007F12AE"/>
    <w:rsid w:val="007F2ACF"/>
    <w:rsid w:val="007F78CE"/>
    <w:rsid w:val="00800E57"/>
    <w:rsid w:val="00806100"/>
    <w:rsid w:val="00815DC7"/>
    <w:rsid w:val="0082035C"/>
    <w:rsid w:val="008209A6"/>
    <w:rsid w:val="0082512B"/>
    <w:rsid w:val="00825799"/>
    <w:rsid w:val="0083729B"/>
    <w:rsid w:val="008439E0"/>
    <w:rsid w:val="00844C0F"/>
    <w:rsid w:val="008551B9"/>
    <w:rsid w:val="00857AC2"/>
    <w:rsid w:val="00865F3C"/>
    <w:rsid w:val="00886481"/>
    <w:rsid w:val="008869F1"/>
    <w:rsid w:val="00896C32"/>
    <w:rsid w:val="008B78B7"/>
    <w:rsid w:val="008C385F"/>
    <w:rsid w:val="008D443B"/>
    <w:rsid w:val="008E0892"/>
    <w:rsid w:val="008E0F0B"/>
    <w:rsid w:val="008E1613"/>
    <w:rsid w:val="00910241"/>
    <w:rsid w:val="00912142"/>
    <w:rsid w:val="009204F1"/>
    <w:rsid w:val="00924170"/>
    <w:rsid w:val="00930FF9"/>
    <w:rsid w:val="009316E9"/>
    <w:rsid w:val="009346F2"/>
    <w:rsid w:val="00941EB5"/>
    <w:rsid w:val="009442AD"/>
    <w:rsid w:val="00954247"/>
    <w:rsid w:val="00962F09"/>
    <w:rsid w:val="009679E4"/>
    <w:rsid w:val="009730FA"/>
    <w:rsid w:val="009811C6"/>
    <w:rsid w:val="00985EB6"/>
    <w:rsid w:val="009906ED"/>
    <w:rsid w:val="009A117D"/>
    <w:rsid w:val="009A3E4C"/>
    <w:rsid w:val="009B542E"/>
    <w:rsid w:val="009C5675"/>
    <w:rsid w:val="009D060D"/>
    <w:rsid w:val="009E1A2B"/>
    <w:rsid w:val="009E442F"/>
    <w:rsid w:val="009E445C"/>
    <w:rsid w:val="009E4B6A"/>
    <w:rsid w:val="00A04471"/>
    <w:rsid w:val="00A07C45"/>
    <w:rsid w:val="00A10204"/>
    <w:rsid w:val="00A179AF"/>
    <w:rsid w:val="00A31068"/>
    <w:rsid w:val="00A35C8B"/>
    <w:rsid w:val="00A421AF"/>
    <w:rsid w:val="00A43141"/>
    <w:rsid w:val="00A53AAB"/>
    <w:rsid w:val="00A555AF"/>
    <w:rsid w:val="00A56578"/>
    <w:rsid w:val="00A57FC5"/>
    <w:rsid w:val="00A62E20"/>
    <w:rsid w:val="00A7657B"/>
    <w:rsid w:val="00A766AB"/>
    <w:rsid w:val="00A92B6B"/>
    <w:rsid w:val="00A942D3"/>
    <w:rsid w:val="00A95BF9"/>
    <w:rsid w:val="00AB0F45"/>
    <w:rsid w:val="00AB184C"/>
    <w:rsid w:val="00AB20EF"/>
    <w:rsid w:val="00AC1908"/>
    <w:rsid w:val="00AC65FD"/>
    <w:rsid w:val="00AC789E"/>
    <w:rsid w:val="00AE0EEE"/>
    <w:rsid w:val="00AE7A4E"/>
    <w:rsid w:val="00AF2F02"/>
    <w:rsid w:val="00B00F0B"/>
    <w:rsid w:val="00B04C3D"/>
    <w:rsid w:val="00B06D82"/>
    <w:rsid w:val="00B1042A"/>
    <w:rsid w:val="00B135B9"/>
    <w:rsid w:val="00B25219"/>
    <w:rsid w:val="00B316E4"/>
    <w:rsid w:val="00B341C3"/>
    <w:rsid w:val="00B40366"/>
    <w:rsid w:val="00B44F09"/>
    <w:rsid w:val="00B50AF8"/>
    <w:rsid w:val="00B54108"/>
    <w:rsid w:val="00B66DD7"/>
    <w:rsid w:val="00B70717"/>
    <w:rsid w:val="00B74988"/>
    <w:rsid w:val="00BA6541"/>
    <w:rsid w:val="00BB106B"/>
    <w:rsid w:val="00BC0321"/>
    <w:rsid w:val="00BC1C33"/>
    <w:rsid w:val="00BC750E"/>
    <w:rsid w:val="00BF10AD"/>
    <w:rsid w:val="00BF2701"/>
    <w:rsid w:val="00BF4AC6"/>
    <w:rsid w:val="00BF6AEC"/>
    <w:rsid w:val="00C00052"/>
    <w:rsid w:val="00C16304"/>
    <w:rsid w:val="00C408C0"/>
    <w:rsid w:val="00C41F77"/>
    <w:rsid w:val="00C516A8"/>
    <w:rsid w:val="00C52238"/>
    <w:rsid w:val="00C53816"/>
    <w:rsid w:val="00C61EDF"/>
    <w:rsid w:val="00C7707D"/>
    <w:rsid w:val="00C85483"/>
    <w:rsid w:val="00CA1159"/>
    <w:rsid w:val="00CB5CA4"/>
    <w:rsid w:val="00CB6519"/>
    <w:rsid w:val="00CC0761"/>
    <w:rsid w:val="00CC3172"/>
    <w:rsid w:val="00CD1D00"/>
    <w:rsid w:val="00CE1BAA"/>
    <w:rsid w:val="00CE201B"/>
    <w:rsid w:val="00CE4987"/>
    <w:rsid w:val="00CF482F"/>
    <w:rsid w:val="00CF59B7"/>
    <w:rsid w:val="00CF59E9"/>
    <w:rsid w:val="00D10592"/>
    <w:rsid w:val="00D1702F"/>
    <w:rsid w:val="00D1759C"/>
    <w:rsid w:val="00D22239"/>
    <w:rsid w:val="00D37E16"/>
    <w:rsid w:val="00D53E91"/>
    <w:rsid w:val="00D70D34"/>
    <w:rsid w:val="00D95A74"/>
    <w:rsid w:val="00DA2CB5"/>
    <w:rsid w:val="00DA2E79"/>
    <w:rsid w:val="00DB4E2F"/>
    <w:rsid w:val="00DB625C"/>
    <w:rsid w:val="00DC6F07"/>
    <w:rsid w:val="00DD745E"/>
    <w:rsid w:val="00DE31BD"/>
    <w:rsid w:val="00DE78B8"/>
    <w:rsid w:val="00DF2B39"/>
    <w:rsid w:val="00DF4DB3"/>
    <w:rsid w:val="00DF5259"/>
    <w:rsid w:val="00E01DE4"/>
    <w:rsid w:val="00E07952"/>
    <w:rsid w:val="00E079DD"/>
    <w:rsid w:val="00E13238"/>
    <w:rsid w:val="00E15693"/>
    <w:rsid w:val="00E24889"/>
    <w:rsid w:val="00E60490"/>
    <w:rsid w:val="00E650C4"/>
    <w:rsid w:val="00E700F8"/>
    <w:rsid w:val="00E72E66"/>
    <w:rsid w:val="00E84815"/>
    <w:rsid w:val="00E87A9F"/>
    <w:rsid w:val="00E9002C"/>
    <w:rsid w:val="00E900EE"/>
    <w:rsid w:val="00E9288D"/>
    <w:rsid w:val="00E9319A"/>
    <w:rsid w:val="00E93690"/>
    <w:rsid w:val="00EB4076"/>
    <w:rsid w:val="00EB43AD"/>
    <w:rsid w:val="00EB6357"/>
    <w:rsid w:val="00EC0F33"/>
    <w:rsid w:val="00EC7B3F"/>
    <w:rsid w:val="00ED4D52"/>
    <w:rsid w:val="00EE1460"/>
    <w:rsid w:val="00EF6942"/>
    <w:rsid w:val="00F079A3"/>
    <w:rsid w:val="00F2302D"/>
    <w:rsid w:val="00F26DC0"/>
    <w:rsid w:val="00F31CB1"/>
    <w:rsid w:val="00F35287"/>
    <w:rsid w:val="00F35720"/>
    <w:rsid w:val="00F44C0D"/>
    <w:rsid w:val="00F60458"/>
    <w:rsid w:val="00F610A0"/>
    <w:rsid w:val="00F638F2"/>
    <w:rsid w:val="00F82EAC"/>
    <w:rsid w:val="00FB4DBA"/>
    <w:rsid w:val="00FB6AA1"/>
    <w:rsid w:val="00FB6E0D"/>
    <w:rsid w:val="00FC168B"/>
    <w:rsid w:val="00FE1349"/>
    <w:rsid w:val="00FE57A2"/>
    <w:rsid w:val="00FE6B2B"/>
    <w:rsid w:val="00FF6507"/>
    <w:rsid w:val="00FF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E4793"/>
  <w15:chartTrackingRefBased/>
  <w15:docId w15:val="{A62E852A-33A0-485A-98E9-B9C6D79F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51F"/>
    <w:pPr>
      <w:ind w:leftChars="400" w:left="800"/>
    </w:pPr>
  </w:style>
  <w:style w:type="table" w:styleId="TableGrid">
    <w:name w:val="Table Grid"/>
    <w:basedOn w:val="TableNormal"/>
    <w:uiPriority w:val="39"/>
    <w:rsid w:val="004E1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B2DB9"/>
  </w:style>
  <w:style w:type="paragraph" w:styleId="Footer">
    <w:name w:val="footer"/>
    <w:basedOn w:val="Normal"/>
    <w:link w:val="FooterChar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B2DB9"/>
  </w:style>
  <w:style w:type="paragraph" w:styleId="Revision">
    <w:name w:val="Revision"/>
    <w:hidden/>
    <w:uiPriority w:val="99"/>
    <w:semiHidden/>
    <w:rsid w:val="00DF2B39"/>
    <w:pPr>
      <w:spacing w:after="0" w:line="240" w:lineRule="auto"/>
      <w:jc w:val="left"/>
    </w:pPr>
  </w:style>
  <w:style w:type="character" w:styleId="CommentReference">
    <w:name w:val="annotation reference"/>
    <w:basedOn w:val="DefaultParagraphFont"/>
    <w:uiPriority w:val="99"/>
    <w:semiHidden/>
    <w:unhideWhenUsed/>
    <w:rsid w:val="00DF2B39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DF2B3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DF2B3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2B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2B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1EA4F-74AA-4227-BE6F-D98D6981E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5643</TotalTime>
  <Pages>1</Pages>
  <Words>688</Words>
  <Characters>3923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임준범</dc:creator>
  <cp:keywords/>
  <dc:description/>
  <cp:lastModifiedBy>Shin Jennifer</cp:lastModifiedBy>
  <cp:revision>329</cp:revision>
  <dcterms:created xsi:type="dcterms:W3CDTF">2022-09-02T02:15:00Z</dcterms:created>
  <dcterms:modified xsi:type="dcterms:W3CDTF">2022-10-16T11:31:00Z</dcterms:modified>
</cp:coreProperties>
</file>