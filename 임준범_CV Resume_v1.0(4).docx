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pPrChange w:id="0" w:author="임준범" w:date="2022-10-17T13:44:00Z">
          <w:pPr>
            <w:spacing w:after="0" w:line="240" w:lineRule="auto"/>
            <w:jc w:val="center"/>
          </w:pPr>
        </w:pPrChange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3A9CDC74" w14:textId="77777777" w:rsidR="00962F09" w:rsidRDefault="00962F09">
      <w:pPr>
        <w:wordWrap/>
        <w:spacing w:after="0" w:line="240" w:lineRule="auto"/>
        <w:jc w:val="center"/>
        <w:rPr>
          <w:ins w:id="1" w:author="Shin Jennifer" w:date="2022-10-16T19:29:00Z"/>
          <w:rFonts w:ascii="Times New Roman" w:hAnsi="Times New Roman" w:cs="Times New Roman"/>
          <w:szCs w:val="20"/>
        </w:rPr>
        <w:pPrChange w:id="2" w:author="임준범" w:date="2022-10-17T13:44:00Z">
          <w:pPr>
            <w:spacing w:after="0" w:line="240" w:lineRule="auto"/>
            <w:jc w:val="center"/>
          </w:pPr>
        </w:pPrChange>
      </w:pPr>
      <w:commentRangeStart w:id="3"/>
      <w:ins w:id="4" w:author="Shin Jennifer" w:date="2022-10-16T19:29:00Z">
        <w:r>
          <w:rPr>
            <w:rFonts w:ascii="Times New Roman" w:hAnsi="Times New Roman" w:cs="Times New Roman" w:hint="eastAsia"/>
            <w:szCs w:val="20"/>
          </w:rPr>
          <w:t>A</w:t>
        </w:r>
        <w:r>
          <w:rPr>
            <w:rFonts w:ascii="Times New Roman" w:hAnsi="Times New Roman" w:cs="Times New Roman"/>
            <w:szCs w:val="20"/>
          </w:rPr>
          <w:t xml:space="preserve">ddress: </w:t>
        </w:r>
      </w:ins>
      <w:r w:rsidR="001938BC" w:rsidRPr="001938BC">
        <w:rPr>
          <w:rFonts w:ascii="Times New Roman" w:hAnsi="Times New Roman" w:cs="Times New Roman"/>
          <w:szCs w:val="20"/>
        </w:rPr>
        <w:t>Gimpo-si, Gyeonggi-do</w:t>
      </w:r>
      <w:commentRangeEnd w:id="3"/>
      <w:r>
        <w:rPr>
          <w:rStyle w:val="a8"/>
        </w:rPr>
        <w:commentReference w:id="3"/>
      </w:r>
    </w:p>
    <w:p w14:paraId="0B86F756" w14:textId="4C75F243" w:rsidR="001938BC" w:rsidRPr="001938BC" w:rsidRDefault="00962F09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  <w:pPrChange w:id="5" w:author="임준범" w:date="2022-10-17T13:44:00Z">
          <w:pPr>
            <w:spacing w:after="0" w:line="240" w:lineRule="auto"/>
            <w:jc w:val="center"/>
          </w:pPr>
        </w:pPrChange>
      </w:pPr>
      <w:ins w:id="6" w:author="Shin Jennifer" w:date="2022-10-16T19:30:00Z">
        <w:r>
          <w:rPr>
            <w:rFonts w:ascii="Times New Roman" w:hAnsi="Times New Roman" w:cs="Times New Roman"/>
            <w:szCs w:val="20"/>
          </w:rPr>
          <w:t>Email</w:t>
        </w:r>
      </w:ins>
      <w:ins w:id="7" w:author="Shin Jennifer" w:date="2022-10-16T19:29:00Z">
        <w:r>
          <w:rPr>
            <w:rFonts w:ascii="Times New Roman" w:hAnsi="Times New Roman" w:cs="Times New Roman"/>
            <w:szCs w:val="20"/>
          </w:rPr>
          <w:t xml:space="preserve">: </w:t>
        </w:r>
      </w:ins>
      <w:del w:id="8" w:author="Shin Jennifer" w:date="2022-10-16T19:29:00Z">
        <w:r w:rsidR="001938BC" w:rsidRPr="001938BC" w:rsidDel="00962F09">
          <w:rPr>
            <w:rFonts w:ascii="Times New Roman" w:hAnsi="Times New Roman" w:cs="Times New Roman"/>
            <w:szCs w:val="20"/>
          </w:rPr>
          <w:delText xml:space="preserve"> / </w:delText>
        </w:r>
      </w:del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ins w:id="9" w:author="Shin Jennifer" w:date="2022-10-16T19:30:00Z">
        <w:r>
          <w:rPr>
            <w:rFonts w:ascii="Times New Roman" w:hAnsi="Times New Roman" w:cs="Times New Roman"/>
            <w:szCs w:val="20"/>
          </w:rPr>
          <w:t xml:space="preserve">Phone: </w:t>
        </w:r>
      </w:ins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3704E721" w14:textId="21DDADDD" w:rsidR="00CB6519" w:rsidRDefault="00CB6519">
      <w:pPr>
        <w:wordWrap/>
        <w:spacing w:after="0" w:line="240" w:lineRule="exact"/>
        <w:rPr>
          <w:ins w:id="10" w:author="Shin Jennifer" w:date="2022-10-16T19:29:00Z"/>
          <w:rFonts w:ascii="Times New Roman" w:hAnsi="Times New Roman" w:cs="Times New Roman"/>
          <w:sz w:val="18"/>
          <w:szCs w:val="18"/>
        </w:rPr>
        <w:pPrChange w:id="11" w:author="임준범" w:date="2022-10-17T13:44:00Z">
          <w:pPr>
            <w:spacing w:after="0" w:line="240" w:lineRule="auto"/>
          </w:pPr>
        </w:pPrChange>
      </w:pPr>
    </w:p>
    <w:p w14:paraId="5063AD75" w14:textId="77777777" w:rsidR="00962F09" w:rsidRPr="00896C32" w:rsidRDefault="00962F0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12" w:author="임준범" w:date="2022-10-17T13:44:00Z">
          <w:pPr>
            <w:spacing w:after="0" w:line="240" w:lineRule="auto"/>
          </w:pPr>
        </w:pPrChange>
      </w:pPr>
    </w:p>
    <w:p w14:paraId="2DE85043" w14:textId="119F9940" w:rsidR="008E0892" w:rsidRDefault="0082579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" w:author="임준범" w:date="2022-10-17T10:24:00Z"/>
          <w:rFonts w:ascii="Times New Roman" w:hAnsi="Times New Roman" w:cs="Times New Roman"/>
          <w:b/>
          <w:bCs/>
          <w:sz w:val="24"/>
          <w:szCs w:val="24"/>
        </w:rPr>
        <w:pPrChange w:id="14" w:author="임준범" w:date="2022-10-17T13:44:00Z">
          <w:pPr>
            <w:spacing w:after="0" w:line="276" w:lineRule="auto"/>
            <w:ind w:firstLineChars="50" w:firstLine="120"/>
          </w:pPr>
        </w:pPrChange>
      </w:pPr>
      <w:del w:id="15" w:author="임준범" w:date="2022-10-17T10:22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1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7D2002" wp14:editId="5AF4563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148590</wp:posOffset>
                  </wp:positionV>
                  <wp:extent cx="7199630" cy="0"/>
                  <wp:effectExtent l="0" t="0" r="0" b="0"/>
                  <wp:wrapTopAndBottom/>
                  <wp:docPr id="7" name="직선 연결선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D34FCE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="008E1613" w:rsidRPr="00DF2B39">
        <w:rPr>
          <w:rFonts w:ascii="Times New Roman" w:hAnsi="Times New Roman" w:cs="Times New Roman"/>
          <w:b/>
          <w:bCs/>
          <w:sz w:val="24"/>
          <w:szCs w:val="24"/>
          <w:rPrChange w:id="1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SKILLS</w:t>
      </w:r>
    </w:p>
    <w:p w14:paraId="3620DF0A" w14:textId="6D186FBD" w:rsidR="000C55F0" w:rsidRPr="00DF2B39" w:rsidDel="00382F0B" w:rsidRDefault="000C55F0">
      <w:pPr>
        <w:wordWrap/>
        <w:spacing w:after="0" w:line="240" w:lineRule="exact"/>
        <w:rPr>
          <w:del w:id="18" w:author="임준범" w:date="2022-10-17T14:09:00Z"/>
          <w:rFonts w:ascii="Times New Roman" w:hAnsi="Times New Roman" w:cs="Times New Roman"/>
          <w:b/>
          <w:bCs/>
          <w:sz w:val="24"/>
          <w:szCs w:val="24"/>
          <w:rPrChange w:id="19" w:author="Shin Jennifer" w:date="2022-10-15T23:07:00Z">
            <w:rPr>
              <w:del w:id="20" w:author="임준범" w:date="2022-10-17T14:09:00Z"/>
              <w:rFonts w:ascii="Times New Roman" w:hAnsi="Times New Roman" w:cs="Times New Roman"/>
              <w:sz w:val="24"/>
              <w:szCs w:val="24"/>
            </w:rPr>
          </w:rPrChange>
        </w:rPr>
        <w:pPrChange w:id="21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Look w:val="04A0" w:firstRow="1" w:lastRow="0" w:firstColumn="1" w:lastColumn="0" w:noHBand="0" w:noVBand="1"/>
        <w:tblPrChange w:id="22" w:author="임준범" w:date="2022-10-17T08:20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776"/>
        <w:gridCol w:w="3776"/>
        <w:gridCol w:w="3776"/>
        <w:tblGridChange w:id="23">
          <w:tblGrid>
            <w:gridCol w:w="3776"/>
            <w:gridCol w:w="3776"/>
            <w:gridCol w:w="3776"/>
          </w:tblGrid>
        </w:tblGridChange>
      </w:tblGrid>
      <w:tr w:rsidR="004E1D6D" w:rsidRPr="00DA2CB5" w14:paraId="2CB09C4D" w14:textId="77777777" w:rsidTr="0004791C">
        <w:tc>
          <w:tcPr>
            <w:tcW w:w="3776" w:type="dxa"/>
            <w:vAlign w:val="center"/>
            <w:tcPrChange w:id="24" w:author="임준범" w:date="2022-10-17T08:20:00Z">
              <w:tcPr>
                <w:tcW w:w="3776" w:type="dxa"/>
                <w:vAlign w:val="center"/>
              </w:tcPr>
            </w:tcPrChange>
          </w:tcPr>
          <w:p w14:paraId="3FC63EF3" w14:textId="396C843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ins w:id="2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s</w:t>
              </w:r>
            </w:ins>
          </w:p>
        </w:tc>
        <w:tc>
          <w:tcPr>
            <w:tcW w:w="3776" w:type="dxa"/>
            <w:vAlign w:val="center"/>
            <w:tcPrChange w:id="27" w:author="임준범" w:date="2022-10-17T08:20:00Z">
              <w:tcPr>
                <w:tcW w:w="3776" w:type="dxa"/>
                <w:vAlign w:val="center"/>
              </w:tcPr>
            </w:tcPrChange>
          </w:tcPr>
          <w:p w14:paraId="3369C4B9" w14:textId="31655E95" w:rsidR="004E1D6D" w:rsidRPr="00DA2CB5" w:rsidRDefault="007B788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  <w:tcPrChange w:id="29" w:author="임준범" w:date="2022-10-17T08:20:00Z">
              <w:tcPr>
                <w:tcW w:w="3776" w:type="dxa"/>
                <w:vAlign w:val="center"/>
              </w:tcPr>
            </w:tcPrChange>
          </w:tcPr>
          <w:p w14:paraId="7BACBBE1" w14:textId="564EF74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04791C">
        <w:tc>
          <w:tcPr>
            <w:tcW w:w="3776" w:type="dxa"/>
            <w:tcPrChange w:id="31" w:author="임준범" w:date="2022-10-17T08:20:00Z">
              <w:tcPr>
                <w:tcW w:w="3776" w:type="dxa"/>
              </w:tcPr>
            </w:tcPrChange>
          </w:tcPr>
          <w:p w14:paraId="1C51D53D" w14:textId="77777777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74079326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3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4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tcPrChange w:id="36" w:author="임준범" w:date="2022-10-17T08:20:00Z">
              <w:tcPr>
                <w:tcW w:w="3776" w:type="dxa"/>
              </w:tcPr>
            </w:tcPrChange>
          </w:tcPr>
          <w:p w14:paraId="470BD4E5" w14:textId="6E86901A" w:rsidR="00CF59E9" w:rsidRPr="000D649A" w:rsidRDefault="00CF59E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8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tcPrChange w:id="40" w:author="임준범" w:date="2022-10-17T08:20:00Z">
              <w:tcPr>
                <w:tcW w:w="3776" w:type="dxa"/>
              </w:tcPr>
            </w:tcPrChange>
          </w:tcPr>
          <w:p w14:paraId="313DA76B" w14:textId="254C7DD4" w:rsidR="0083729B" w:rsidRPr="000D649A" w:rsidRDefault="0083729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7A90F978" w14:textId="462507FD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Problem </w:t>
            </w:r>
            <w:ins w:id="43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4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06F22F71" w:rsidR="000C44D2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Data </w:t>
            </w:r>
            <w:ins w:id="46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47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ins w:id="48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9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02B09F39" w14:textId="5E618FBD" w:rsidR="00857AC2" w:rsidDel="00382F0B" w:rsidRDefault="00857AC2">
      <w:pPr>
        <w:wordWrap/>
        <w:spacing w:after="0" w:line="240" w:lineRule="exact"/>
        <w:rPr>
          <w:del w:id="50" w:author="임준범" w:date="2022-10-17T14:09:00Z"/>
          <w:rFonts w:ascii="Times New Roman" w:hAnsi="Times New Roman" w:cs="Times New Roman"/>
          <w:sz w:val="18"/>
          <w:szCs w:val="18"/>
        </w:rPr>
        <w:pPrChange w:id="51" w:author="임준범" w:date="2022-10-17T13:44:00Z">
          <w:pPr>
            <w:spacing w:after="0" w:line="240" w:lineRule="auto"/>
          </w:pPr>
        </w:pPrChange>
      </w:pPr>
    </w:p>
    <w:p w14:paraId="65D24CB0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52" w:author="임준범" w:date="2022-10-17T13:44:00Z">
          <w:pPr>
            <w:spacing w:after="0" w:line="240" w:lineRule="auto"/>
          </w:pPr>
        </w:pPrChange>
      </w:pPr>
    </w:p>
    <w:commentRangeStart w:id="53"/>
    <w:p w14:paraId="15B665C4" w14:textId="3F5331F1" w:rsidR="008E0892" w:rsidRDefault="0082035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4" w:author="임준범" w:date="2022-10-17T10:24:00Z"/>
          <w:rFonts w:ascii="Times New Roman" w:hAnsi="Times New Roman" w:cs="Times New Roman"/>
          <w:b/>
          <w:bCs/>
          <w:noProof/>
          <w:sz w:val="24"/>
          <w:szCs w:val="24"/>
        </w:rPr>
        <w:pPrChange w:id="55" w:author="임준범" w:date="2022-10-17T13:44:00Z">
          <w:pPr>
            <w:spacing w:after="0" w:line="276" w:lineRule="auto"/>
            <w:ind w:firstLineChars="50" w:firstLine="120"/>
          </w:pPr>
        </w:pPrChange>
      </w:pPr>
      <w:del w:id="56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7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45D860" wp14:editId="070818D3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857AC2"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58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EMPLOYMENT</w:delText>
        </w:r>
      </w:del>
      <w:ins w:id="59" w:author="Shin Jennifer" w:date="2022-10-15T23:07:00Z">
        <w:del w:id="60" w:author="임준범" w:date="2022-10-17T10:25:00Z">
          <w:r w:rsidR="00DF2B39" w:rsidRPr="00DF2B39" w:rsidDel="00214B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rPrChange w:id="61" w:author="Shin Jennifer" w:date="2022-10-15T23:07:00Z"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478CC31" wp14:editId="75AFC942">
                    <wp:simplePos x="0" y="0"/>
                    <wp:positionH relativeFrom="column">
                      <wp:posOffset>963</wp:posOffset>
                    </wp:positionH>
                    <wp:positionV relativeFrom="paragraph">
                      <wp:posOffset>146357</wp:posOffset>
                    </wp:positionV>
                    <wp:extent cx="7199630" cy="0"/>
                    <wp:effectExtent l="0" t="0" r="0" b="0"/>
                    <wp:wrapTopAndBottom/>
                    <wp:docPr id="2" name="직선 연결선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9963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02A941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  <v:stroke joinstyle="miter"/>
                    <w10:wrap type="topAndBottom"/>
                  </v:line>
                </w:pict>
              </mc:Fallback>
            </mc:AlternateContent>
          </w:r>
        </w:del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2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t>PROFESSIONAL EXPERIENCE</w:t>
        </w:r>
      </w:ins>
      <w:commentRangeEnd w:id="53"/>
      <w:ins w:id="63" w:author="Shin Jennifer" w:date="2022-10-16T19:13:00Z">
        <w:r w:rsidR="00715079">
          <w:rPr>
            <w:rStyle w:val="a8"/>
          </w:rPr>
          <w:commentReference w:id="53"/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A2CB5" w14:paraId="4F3F62DD" w14:textId="77777777" w:rsidTr="005A72E7">
        <w:trPr>
          <w:ins w:id="64" w:author="임준범" w:date="2022-10-17T13:53:00Z"/>
        </w:trPr>
        <w:tc>
          <w:tcPr>
            <w:tcW w:w="8500" w:type="dxa"/>
            <w:vAlign w:val="center"/>
          </w:tcPr>
          <w:p w14:paraId="66E7CAED" w14:textId="0AB53140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65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66" w:author="임준범" w:date="2022-10-20T17:24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hinyoung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67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68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590117" w:rsidRPr="00DA2CB5" w14:paraId="08BE0DE5" w14:textId="77777777" w:rsidTr="006E3150">
        <w:trPr>
          <w:ins w:id="69" w:author="임준범" w:date="2022-10-17T16:00:00Z"/>
        </w:trPr>
        <w:tc>
          <w:tcPr>
            <w:tcW w:w="8500" w:type="dxa"/>
            <w:vAlign w:val="center"/>
          </w:tcPr>
          <w:p w14:paraId="3CD13B9A" w14:textId="0F2C65A4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70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1" w:author="임준범" w:date="2022-10-20T17:23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DevOps Engineer</w:t>
              </w:r>
            </w:ins>
          </w:p>
        </w:tc>
        <w:tc>
          <w:tcPr>
            <w:tcW w:w="2828" w:type="dxa"/>
            <w:vAlign w:val="center"/>
          </w:tcPr>
          <w:p w14:paraId="41E852D2" w14:textId="4CCEDEE3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72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73" w:author="임준범" w:date="2022-10-17T16:01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ay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49DAC6D7" w14:textId="77777777" w:rsidR="00454836" w:rsidRPr="006E5518" w:rsidRDefault="00454836" w:rsidP="00454836">
      <w:pPr>
        <w:wordWrap/>
        <w:spacing w:after="0" w:line="240" w:lineRule="exact"/>
        <w:jc w:val="left"/>
        <w:rPr>
          <w:ins w:id="74" w:author="임준범" w:date="2022-10-17T13:53:00Z"/>
          <w:rFonts w:ascii="Times New Roman" w:hAnsi="Times New Roman" w:cs="Times New Roman"/>
          <w:szCs w:val="20"/>
        </w:rPr>
      </w:pPr>
      <w:ins w:id="75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Maintained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MCI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(Multi Channel Interface) system that manage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client access, stock order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quote inquiry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90B0A95" w14:textId="77777777" w:rsidR="00454836" w:rsidRPr="006E5518" w:rsidRDefault="00454836" w:rsidP="00454836">
      <w:pPr>
        <w:wordWrap/>
        <w:spacing w:after="0" w:line="240" w:lineRule="exact"/>
        <w:rPr>
          <w:ins w:id="76" w:author="임준범" w:date="2022-10-17T13:53:00Z"/>
          <w:rFonts w:ascii="Times New Roman" w:hAnsi="Times New Roman" w:cs="Times New Roman"/>
          <w:szCs w:val="20"/>
        </w:rPr>
      </w:pPr>
      <w:ins w:id="77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Developed a shell script that can analyze the log </w:t>
        </w:r>
        <w:r>
          <w:rPr>
            <w:rFonts w:ascii="Times New Roman" w:hAnsi="Times New Roman" w:cs="Times New Roman" w:hint="eastAsia"/>
            <w:szCs w:val="20"/>
          </w:rPr>
          <w:t xml:space="preserve">of </w:t>
        </w:r>
        <w:r>
          <w:rPr>
            <w:rFonts w:ascii="Times New Roman" w:hAnsi="Times New Roman" w:cs="Times New Roman"/>
            <w:szCs w:val="20"/>
          </w:rPr>
          <w:t xml:space="preserve">each </w:t>
        </w:r>
        <w:r w:rsidRPr="006E5518">
          <w:rPr>
            <w:rFonts w:ascii="Times New Roman" w:hAnsi="Times New Roman" w:cs="Times New Roman"/>
            <w:szCs w:val="20"/>
          </w:rPr>
          <w:t xml:space="preserve">client access, </w:t>
        </w:r>
        <w:r>
          <w:rPr>
            <w:rFonts w:ascii="Times New Roman" w:hAnsi="Times New Roman" w:cs="Times New Roman"/>
            <w:szCs w:val="20"/>
          </w:rPr>
          <w:t>reducing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 xml:space="preserve">search </w:t>
        </w:r>
        <w:r w:rsidRPr="006E5518">
          <w:rPr>
            <w:rFonts w:ascii="Times New Roman" w:hAnsi="Times New Roman" w:cs="Times New Roman"/>
            <w:szCs w:val="20"/>
          </w:rPr>
          <w:t>steps from 4 to 1 and the search time by 25%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7A1E63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78" w:author="임준범" w:date="2022-10-17T13:53:00Z"/>
          <w:rFonts w:ascii="Times New Roman" w:hAnsi="Times New Roman" w:cs="Times New Roman"/>
          <w:szCs w:val="20"/>
        </w:rPr>
      </w:pPr>
      <w:ins w:id="79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Devised</w:t>
        </w:r>
        <w:r w:rsidRPr="006E5518">
          <w:rPr>
            <w:rFonts w:ascii="Times New Roman" w:hAnsi="Times New Roman" w:cs="Times New Roman"/>
            <w:szCs w:val="20"/>
          </w:rPr>
          <w:t xml:space="preserve"> load generators that can tpcall to OLTP (Online Transaction Processing) and allow clients to </w:t>
        </w:r>
        <w:r>
          <w:rPr>
            <w:rFonts w:ascii="Times New Roman" w:hAnsi="Times New Roman" w:cs="Times New Roman"/>
            <w:szCs w:val="20"/>
          </w:rPr>
          <w:t>link</w:t>
        </w:r>
        <w:r w:rsidRPr="006E5518">
          <w:rPr>
            <w:rFonts w:ascii="Times New Roman" w:hAnsi="Times New Roman" w:cs="Times New Roman"/>
            <w:szCs w:val="20"/>
          </w:rPr>
          <w:t xml:space="preserve"> to the MCI system via </w:t>
        </w:r>
        <w:r>
          <w:rPr>
            <w:rFonts w:ascii="Times New Roman" w:hAnsi="Times New Roman" w:cs="Times New Roman"/>
            <w:szCs w:val="20"/>
          </w:rPr>
          <w:t>TCP</w:t>
        </w:r>
        <w:r w:rsidRPr="006E5518">
          <w:rPr>
            <w:rFonts w:ascii="Times New Roman" w:hAnsi="Times New Roman" w:cs="Times New Roman"/>
            <w:szCs w:val="20"/>
          </w:rPr>
          <w:t xml:space="preserve"> connect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analyzed the</w:t>
        </w:r>
        <w:r>
          <w:rPr>
            <w:rFonts w:ascii="Times New Roman" w:hAnsi="Times New Roman" w:cs="Times New Roman"/>
            <w:szCs w:val="20"/>
          </w:rPr>
          <w:t xml:space="preserve"> TPS measurement</w:t>
        </w:r>
        <w:r w:rsidRPr="006E5518">
          <w:rPr>
            <w:rFonts w:ascii="Times New Roman" w:hAnsi="Times New Roman" w:cs="Times New Roman"/>
            <w:szCs w:val="20"/>
          </w:rPr>
          <w:t xml:space="preserve"> results</w:t>
        </w:r>
        <w:r>
          <w:rPr>
            <w:rFonts w:ascii="Times New Roman" w:hAnsi="Times New Roman" w:cs="Times New Roman"/>
            <w:szCs w:val="20"/>
          </w:rPr>
          <w:t>.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</w:ins>
    </w:p>
    <w:p w14:paraId="4909E85B" w14:textId="77777777" w:rsidR="00454836" w:rsidRPr="006E5518" w:rsidRDefault="00454836" w:rsidP="00454836">
      <w:pPr>
        <w:wordWrap/>
        <w:spacing w:after="0" w:line="240" w:lineRule="exact"/>
        <w:rPr>
          <w:ins w:id="80" w:author="임준범" w:date="2022-10-17T13:53:00Z"/>
          <w:rFonts w:ascii="Times New Roman" w:hAnsi="Times New Roman" w:cs="Times New Roman"/>
          <w:szCs w:val="20"/>
        </w:rPr>
      </w:pPr>
      <w:ins w:id="81" w:author="임준범" w:date="2022-10-17T13:53:00Z">
        <w:r w:rsidRPr="006E5518">
          <w:rPr>
            <w:rFonts w:ascii="Times New Roman" w:hAnsi="Times New Roman" w:cs="Times New Roman"/>
            <w:szCs w:val="20"/>
          </w:rPr>
          <w:t>∙ Developed and tested a new transaction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(TR) that requires personal information inquiry after validatin</w:t>
        </w:r>
        <w:r>
          <w:rPr>
            <w:rFonts w:ascii="Times New Roman" w:hAnsi="Times New Roman" w:cs="Times New Roman"/>
            <w:szCs w:val="20"/>
          </w:rPr>
          <w:t>g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public certificate, and solve</w:t>
        </w:r>
        <w:r>
          <w:rPr>
            <w:rFonts w:ascii="Times New Roman" w:hAnsi="Times New Roman" w:cs="Times New Roman"/>
            <w:szCs w:val="20"/>
          </w:rPr>
          <w:t>d</w:t>
        </w:r>
        <w:r w:rsidRPr="006E5518">
          <w:rPr>
            <w:rFonts w:ascii="Times New Roman" w:hAnsi="Times New Roman" w:cs="Times New Roman"/>
            <w:szCs w:val="20"/>
          </w:rPr>
          <w:t xml:space="preserve"> the errors occurred during test</w:t>
        </w:r>
        <w:r>
          <w:rPr>
            <w:rFonts w:ascii="Times New Roman" w:hAnsi="Times New Roman" w:cs="Times New Roman"/>
            <w:szCs w:val="20"/>
          </w:rPr>
          <w:t xml:space="preserve"> using GDB.</w:t>
        </w:r>
      </w:ins>
    </w:p>
    <w:p w14:paraId="1C23C81F" w14:textId="77777777" w:rsidR="00454836" w:rsidRPr="006E5518" w:rsidRDefault="00454836" w:rsidP="00454836">
      <w:pPr>
        <w:wordWrap/>
        <w:spacing w:after="0" w:line="240" w:lineRule="exact"/>
        <w:jc w:val="left"/>
        <w:rPr>
          <w:ins w:id="82" w:author="임준범" w:date="2022-10-17T13:53:00Z"/>
          <w:rFonts w:ascii="Times New Roman" w:hAnsi="Times New Roman" w:cs="Times New Roman"/>
          <w:szCs w:val="20"/>
        </w:rPr>
      </w:pPr>
      <w:ins w:id="83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commentRangeStart w:id="84"/>
        <w:r w:rsidRPr="006E5518">
          <w:rPr>
            <w:rFonts w:ascii="Times New Roman" w:hAnsi="Times New Roman" w:cs="Times New Roman"/>
            <w:szCs w:val="20"/>
          </w:rPr>
          <w:t>Familiarity with Linux bash, shell scripting, socket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(TCP/UDP/IP) programming, or multithreading development</w:t>
        </w:r>
      </w:ins>
    </w:p>
    <w:p w14:paraId="2C1C3050" w14:textId="3F708E6A" w:rsidR="00A04930" w:rsidRPr="005572B1" w:rsidRDefault="00454836">
      <w:pPr>
        <w:wordWrap/>
        <w:spacing w:after="0" w:line="240" w:lineRule="exact"/>
        <w:jc w:val="left"/>
        <w:rPr>
          <w:ins w:id="85" w:author="임준범" w:date="2022-10-17T13:53:00Z"/>
          <w:rFonts w:ascii="Times New Roman" w:hAnsi="Times New Roman" w:cs="Times New Roman"/>
          <w:szCs w:val="20"/>
          <w:rPrChange w:id="86" w:author="임준범" w:date="2022-10-17T14:11:00Z">
            <w:rPr>
              <w:ins w:id="87" w:author="임준범" w:date="2022-10-17T13:53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88" w:author="임준범" w:date="2022-10-17T14:11:00Z">
          <w:pPr>
            <w:wordWrap/>
            <w:spacing w:after="0" w:line="240" w:lineRule="exact"/>
          </w:pPr>
        </w:pPrChange>
      </w:pPr>
      <w:ins w:id="89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Operation and maintenance using Linux commands such as </w:t>
        </w:r>
        <w:r>
          <w:rPr>
            <w:rFonts w:ascii="Times New Roman" w:hAnsi="Times New Roman" w:cs="Times New Roman"/>
            <w:szCs w:val="20"/>
          </w:rPr>
          <w:t>C</w:t>
        </w:r>
        <w:r w:rsidRPr="006E5518">
          <w:rPr>
            <w:rFonts w:ascii="Times New Roman" w:hAnsi="Times New Roman" w:cs="Times New Roman"/>
            <w:szCs w:val="20"/>
          </w:rPr>
          <w:t xml:space="preserve">rontab, </w:t>
        </w:r>
        <w:r>
          <w:rPr>
            <w:rFonts w:ascii="Times New Roman" w:hAnsi="Times New Roman" w:cs="Times New Roman" w:hint="eastAsia"/>
            <w:szCs w:val="20"/>
          </w:rPr>
          <w:t>P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, netstat, </w:t>
        </w:r>
        <w:r>
          <w:rPr>
            <w:rFonts w:ascii="Times New Roman" w:hAnsi="Times New Roman" w:cs="Times New Roman"/>
            <w:szCs w:val="20"/>
          </w:rPr>
          <w:t>GDB,</w:t>
        </w:r>
        <w:r w:rsidRPr="006E5518">
          <w:rPr>
            <w:rFonts w:ascii="Times New Roman" w:hAnsi="Times New Roman" w:cs="Times New Roman"/>
            <w:szCs w:val="20"/>
          </w:rPr>
          <w:t xml:space="preserve"> or </w:t>
        </w:r>
        <w:proofErr w:type="spellStart"/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>trace</w:t>
        </w:r>
        <w:proofErr w:type="spellEnd"/>
        <w:r>
          <w:rPr>
            <w:rFonts w:ascii="Times New Roman" w:hAnsi="Times New Roman" w:cs="Times New Roman"/>
            <w:szCs w:val="20"/>
          </w:rPr>
          <w:t>.</w:t>
        </w:r>
        <w:commentRangeEnd w:id="84"/>
        <w:r>
          <w:rPr>
            <w:rStyle w:val="a8"/>
          </w:rPr>
          <w:commentReference w:id="84"/>
        </w:r>
        <w:commentRangeStart w:id="90"/>
        <w:commentRangeEnd w:id="90"/>
        <w:r>
          <w:rPr>
            <w:rStyle w:val="a8"/>
          </w:rPr>
          <w:commentReference w:id="90"/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3F6D7D35" w14:textId="77777777" w:rsidTr="00740A73">
        <w:trPr>
          <w:ins w:id="91" w:author="임준범" w:date="2022-10-17T13:55:00Z"/>
        </w:trPr>
        <w:tc>
          <w:tcPr>
            <w:tcW w:w="8500" w:type="dxa"/>
            <w:vAlign w:val="center"/>
          </w:tcPr>
          <w:p w14:paraId="25412A79" w14:textId="1460C78C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92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93" w:author="임준범" w:date="2022-10-20T17:2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2O System Technology Co., Ltd.</w:t>
              </w:r>
            </w:ins>
          </w:p>
        </w:tc>
        <w:tc>
          <w:tcPr>
            <w:tcW w:w="2828" w:type="dxa"/>
            <w:vAlign w:val="center"/>
          </w:tcPr>
          <w:p w14:paraId="50073448" w14:textId="46193D2B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94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95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49B8013A" w14:textId="77777777" w:rsidTr="00E04EC7">
        <w:trPr>
          <w:ins w:id="96" w:author="임준범" w:date="2022-10-20T17:20:00Z"/>
        </w:trPr>
        <w:tc>
          <w:tcPr>
            <w:tcW w:w="8500" w:type="dxa"/>
            <w:vAlign w:val="center"/>
          </w:tcPr>
          <w:p w14:paraId="4F937CB5" w14:textId="40E99177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97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98" w:author="임준범" w:date="2022-10-20T17:25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68240A9C" w14:textId="6E68F80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99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00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J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uly 2021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2BDA96B3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1" w:author="임준범" w:date="2022-10-17T13:55:00Z"/>
          <w:rFonts w:ascii="Times New Roman" w:hAnsi="Times New Roman" w:cs="Times New Roman"/>
          <w:szCs w:val="20"/>
        </w:rPr>
      </w:pPr>
      <w:ins w:id="102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Developed a Commodity Trading HTS Platform for small business </w:t>
        </w:r>
        <w:commentRangeStart w:id="103"/>
        <w:commentRangeStart w:id="104"/>
        <w:r w:rsidRPr="006E5518">
          <w:rPr>
            <w:rFonts w:ascii="Times New Roman" w:hAnsi="Times New Roman" w:cs="Times New Roman"/>
            <w:szCs w:val="20"/>
          </w:rPr>
          <w:t>owners</w:t>
        </w:r>
        <w:commentRangeEnd w:id="103"/>
        <w:r>
          <w:rPr>
            <w:rStyle w:val="a8"/>
          </w:rPr>
          <w:commentReference w:id="103"/>
        </w:r>
        <w:commentRangeEnd w:id="104"/>
        <w:r>
          <w:rPr>
            <w:rStyle w:val="a8"/>
          </w:rPr>
          <w:commentReference w:id="104"/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BD4269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5" w:author="임준범" w:date="2022-10-17T13:55:00Z"/>
          <w:rFonts w:ascii="Times New Roman" w:hAnsi="Times New Roman" w:cs="Times New Roman"/>
          <w:szCs w:val="20"/>
        </w:rPr>
      </w:pPr>
      <w:ins w:id="106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a display to use JavaScript </w:t>
        </w:r>
        <w:r>
          <w:rPr>
            <w:rFonts w:ascii="Times New Roman" w:hAnsi="Times New Roman" w:cs="Times New Roman"/>
            <w:szCs w:val="20"/>
          </w:rPr>
          <w:t>with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company’s own internal software coded in C++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4D97FB2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07" w:author="임준범" w:date="2022-10-17T13:55:00Z"/>
          <w:rFonts w:ascii="Times New Roman" w:hAnsi="Times New Roman" w:cs="Times New Roman"/>
          <w:szCs w:val="20"/>
        </w:rPr>
      </w:pPr>
      <w:ins w:id="108" w:author="임준범" w:date="2022-10-17T13:55:00Z">
        <w:r w:rsidRPr="006E5518">
          <w:rPr>
            <w:rFonts w:ascii="Times New Roman" w:hAnsi="Times New Roman" w:cs="Times New Roman"/>
            <w:szCs w:val="20"/>
          </w:rPr>
          <w:t>∙ Developed transaction services that declared database I/O and queries using C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F9736D0" w14:textId="22DB50CC" w:rsidR="00454836" w:rsidRPr="005572B1" w:rsidRDefault="00454836">
      <w:pPr>
        <w:wordWrap/>
        <w:spacing w:after="0" w:line="240" w:lineRule="exact"/>
        <w:jc w:val="left"/>
        <w:rPr>
          <w:ins w:id="109" w:author="임준범" w:date="2022-10-17T13:55:00Z"/>
          <w:rFonts w:ascii="Times New Roman" w:hAnsi="Times New Roman" w:cs="Times New Roman"/>
          <w:szCs w:val="20"/>
          <w:rPrChange w:id="110" w:author="임준범" w:date="2022-10-17T14:11:00Z">
            <w:rPr>
              <w:ins w:id="111" w:author="임준범" w:date="2022-10-17T13:55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12" w:author="임준범" w:date="2022-10-17T14:11:00Z">
          <w:pPr>
            <w:wordWrap/>
            <w:spacing w:after="0" w:line="240" w:lineRule="exact"/>
          </w:pPr>
        </w:pPrChange>
      </w:pPr>
      <w:ins w:id="113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Formed</w:t>
        </w:r>
        <w:r w:rsidRPr="006E5518">
          <w:rPr>
            <w:rFonts w:ascii="Times New Roman" w:hAnsi="Times New Roman" w:cs="Times New Roman"/>
            <w:szCs w:val="20"/>
          </w:rPr>
          <w:t xml:space="preserve"> tables in MariaDB using MySQL </w:t>
        </w:r>
        <w:r w:rsidRPr="006E5518">
          <w:rPr>
            <w:rFonts w:ascii="Times New Roman" w:hAnsi="Times New Roman" w:cs="Times New Roman" w:hint="eastAsia"/>
            <w:szCs w:val="20"/>
          </w:rPr>
          <w:t>W</w:t>
        </w:r>
        <w:r w:rsidRPr="006E5518">
          <w:rPr>
            <w:rFonts w:ascii="Times New Roman" w:hAnsi="Times New Roman" w:cs="Times New Roman"/>
            <w:szCs w:val="20"/>
          </w:rPr>
          <w:t>orkbench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00"/>
        <w:gridCol w:w="2828"/>
      </w:tblGrid>
      <w:tr w:rsidR="003312D8" w:rsidRPr="00DA2CB5" w14:paraId="5E371961" w14:textId="77777777" w:rsidTr="00C25523">
        <w:trPr>
          <w:ins w:id="114" w:author="임준범" w:date="2022-10-17T13:55:00Z"/>
        </w:trPr>
        <w:tc>
          <w:tcPr>
            <w:tcW w:w="8500" w:type="dxa"/>
            <w:vAlign w:val="center"/>
          </w:tcPr>
          <w:p w14:paraId="3B33FECF" w14:textId="7A767B09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15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16" w:author="임준범" w:date="2022-10-20T17:26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Y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uanta Securities Co., Ltd (Dispatch Consultant)</w:t>
              </w:r>
            </w:ins>
          </w:p>
        </w:tc>
        <w:tc>
          <w:tcPr>
            <w:tcW w:w="2828" w:type="dxa"/>
            <w:vAlign w:val="center"/>
          </w:tcPr>
          <w:p w14:paraId="54C32A35" w14:textId="21E9436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17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18" w:author="임준범" w:date="2022-10-20T17:23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229E5890" w14:textId="77777777" w:rsidTr="005E0BA4">
        <w:trPr>
          <w:ins w:id="119" w:author="임준범" w:date="2022-10-20T17:20:00Z"/>
        </w:trPr>
        <w:tc>
          <w:tcPr>
            <w:tcW w:w="8500" w:type="dxa"/>
            <w:vAlign w:val="center"/>
          </w:tcPr>
          <w:p w14:paraId="274F07C3" w14:textId="29E69C88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20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21" w:author="임준범" w:date="2022-10-20T17:26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</w:tcPr>
          <w:p w14:paraId="1DE984F4" w14:textId="2BFAC956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22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23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F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Apr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68888FB1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4" w:author="임준범" w:date="2022-10-17T13:55:00Z"/>
          <w:rFonts w:ascii="Times New Roman" w:hAnsi="Times New Roman" w:cs="Times New Roman"/>
          <w:szCs w:val="20"/>
        </w:rPr>
      </w:pPr>
      <w:ins w:id="125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Participated in the project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upgrad</w:t>
        </w:r>
        <w:r>
          <w:rPr>
            <w:rFonts w:ascii="Times New Roman" w:hAnsi="Times New Roman" w:cs="Times New Roman"/>
            <w:szCs w:val="20"/>
          </w:rPr>
          <w:t>e</w:t>
        </w:r>
        <w:r w:rsidRPr="006E5518">
          <w:rPr>
            <w:rFonts w:ascii="Times New Roman" w:hAnsi="Times New Roman" w:cs="Times New Roman"/>
            <w:szCs w:val="20"/>
          </w:rPr>
          <w:t xml:space="preserve"> java framework in </w:t>
        </w:r>
        <w:proofErr w:type="spellStart"/>
        <w:r w:rsidRPr="006E5518">
          <w:rPr>
            <w:rFonts w:ascii="Times New Roman" w:hAnsi="Times New Roman" w:cs="Times New Roman"/>
            <w:szCs w:val="20"/>
          </w:rPr>
          <w:t>Yuanta’s</w:t>
        </w:r>
        <w:proofErr w:type="spellEnd"/>
        <w:r w:rsidRPr="006E5518">
          <w:rPr>
            <w:rFonts w:ascii="Times New Roman" w:hAnsi="Times New Roman" w:cs="Times New Roman"/>
            <w:szCs w:val="20"/>
          </w:rPr>
          <w:t xml:space="preserve"> middleware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59FD61F9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6" w:author="임준범" w:date="2022-10-17T13:55:00Z"/>
          <w:rFonts w:ascii="Times New Roman" w:hAnsi="Times New Roman" w:cs="Times New Roman"/>
          <w:szCs w:val="20"/>
        </w:rPr>
      </w:pPr>
      <w:ins w:id="127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Decomposed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 xml:space="preserve">java framework and </w:t>
        </w:r>
        <w:r>
          <w:rPr>
            <w:rFonts w:ascii="Times New Roman" w:hAnsi="Times New Roman" w:cs="Times New Roman"/>
            <w:szCs w:val="20"/>
          </w:rPr>
          <w:t>drew</w:t>
        </w:r>
        <w:r w:rsidRPr="006E5518">
          <w:rPr>
            <w:rFonts w:ascii="Times New Roman" w:hAnsi="Times New Roman" w:cs="Times New Roman"/>
            <w:szCs w:val="20"/>
          </w:rPr>
          <w:t xml:space="preserve"> a functional processing flow diagram and detailed description documents using MS Office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8A48424" w14:textId="77777777" w:rsidR="002400F7" w:rsidRPr="006E5518" w:rsidRDefault="002400F7" w:rsidP="002400F7">
      <w:pPr>
        <w:wordWrap/>
        <w:spacing w:after="0" w:line="240" w:lineRule="exact"/>
        <w:jc w:val="left"/>
        <w:rPr>
          <w:ins w:id="128" w:author="임준범" w:date="2022-10-17T13:55:00Z"/>
          <w:rFonts w:ascii="Times New Roman" w:hAnsi="Times New Roman" w:cs="Times New Roman"/>
          <w:szCs w:val="20"/>
        </w:rPr>
      </w:pPr>
      <w:ins w:id="129" w:author="임준범" w:date="2022-10-17T13:55:00Z">
        <w:r w:rsidRPr="006E5518">
          <w:rPr>
            <w:rFonts w:ascii="Times New Roman" w:hAnsi="Times New Roman" w:cs="Times New Roman"/>
            <w:szCs w:val="20"/>
          </w:rPr>
          <w:t>∙ Upgrad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java to </w:t>
        </w:r>
        <w:r>
          <w:rPr>
            <w:rFonts w:ascii="Times New Roman" w:hAnsi="Times New Roman" w:cs="Times New Roman"/>
            <w:szCs w:val="20"/>
          </w:rPr>
          <w:t>ver.</w:t>
        </w:r>
        <w:r w:rsidRPr="006E5518">
          <w:rPr>
            <w:rFonts w:ascii="Times New Roman" w:hAnsi="Times New Roman" w:cs="Times New Roman"/>
            <w:szCs w:val="20"/>
          </w:rPr>
          <w:t xml:space="preserve"> 8 using eclipse</w:t>
        </w:r>
        <w:r>
          <w:rPr>
            <w:rFonts w:ascii="Times New Roman" w:hAnsi="Times New Roman" w:cs="Times New Roman"/>
            <w:szCs w:val="20"/>
          </w:rPr>
          <w:t>; tested the</w:t>
        </w:r>
        <w:r w:rsidRPr="006E5518">
          <w:rPr>
            <w:rFonts w:ascii="Times New Roman" w:hAnsi="Times New Roman" w:cs="Times New Roman"/>
            <w:szCs w:val="20"/>
          </w:rPr>
          <w:t xml:space="preserve"> java framework and fix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errors </w:t>
        </w:r>
        <w:r>
          <w:rPr>
            <w:rFonts w:ascii="Times New Roman" w:hAnsi="Times New Roman" w:cs="Times New Roman"/>
            <w:szCs w:val="20"/>
          </w:rPr>
          <w:t xml:space="preserve">during the </w:t>
        </w:r>
        <w:r w:rsidRPr="006E5518">
          <w:rPr>
            <w:rFonts w:ascii="Times New Roman" w:hAnsi="Times New Roman" w:cs="Times New Roman"/>
            <w:szCs w:val="20"/>
          </w:rPr>
          <w:t>test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4868EB83" w14:textId="65D3DE58" w:rsidR="00454836" w:rsidRDefault="002400F7" w:rsidP="000C55F0">
      <w:pPr>
        <w:wordWrap/>
        <w:spacing w:after="0" w:line="240" w:lineRule="exact"/>
        <w:rPr>
          <w:ins w:id="130" w:author="임준범" w:date="2022-10-20T17:27:00Z"/>
          <w:rFonts w:ascii="Times New Roman" w:hAnsi="Times New Roman" w:cs="Times New Roman"/>
          <w:szCs w:val="20"/>
        </w:rPr>
      </w:pPr>
      <w:ins w:id="131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Achieved 75% decrease in the</w:t>
        </w:r>
        <w:r w:rsidRPr="006E5518">
          <w:rPr>
            <w:rFonts w:ascii="Times New Roman" w:hAnsi="Times New Roman" w:cs="Times New Roman"/>
            <w:szCs w:val="20"/>
          </w:rPr>
          <w:t xml:space="preserve"> compilation time by developing options </w:t>
        </w:r>
        <w:r>
          <w:rPr>
            <w:rFonts w:ascii="Times New Roman" w:hAnsi="Times New Roman" w:cs="Times New Roman"/>
            <w:szCs w:val="20"/>
          </w:rPr>
          <w:t xml:space="preserve">to </w:t>
        </w:r>
        <w:r w:rsidRPr="006E5518">
          <w:rPr>
            <w:rFonts w:ascii="Times New Roman" w:hAnsi="Times New Roman" w:cs="Times New Roman"/>
            <w:szCs w:val="20"/>
          </w:rPr>
          <w:t xml:space="preserve">compile only edited or added sources and </w:t>
        </w:r>
        <w:commentRangeStart w:id="132"/>
        <w:r w:rsidRPr="006E5518">
          <w:rPr>
            <w:rFonts w:ascii="Times New Roman" w:hAnsi="Times New Roman" w:cs="Times New Roman"/>
            <w:szCs w:val="20"/>
          </w:rPr>
          <w:t xml:space="preserve">commit </w:t>
        </w:r>
        <w:commentRangeEnd w:id="132"/>
        <w:r>
          <w:rPr>
            <w:rStyle w:val="a8"/>
          </w:rPr>
          <w:commentReference w:id="132"/>
        </w:r>
        <w:r w:rsidRPr="006E5518">
          <w:rPr>
            <w:rFonts w:ascii="Times New Roman" w:hAnsi="Times New Roman" w:cs="Times New Roman"/>
            <w:szCs w:val="20"/>
          </w:rPr>
          <w:t>them to the SCM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(Software Configuration Management)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C05D653" w14:textId="77777777" w:rsidR="00203ACC" w:rsidRPr="006506F9" w:rsidRDefault="00203ACC" w:rsidP="000C55F0">
      <w:pPr>
        <w:wordWrap/>
        <w:spacing w:after="0" w:line="240" w:lineRule="exact"/>
        <w:rPr>
          <w:ins w:id="133" w:author="임준범" w:date="2022-10-17T14:07:00Z"/>
          <w:rFonts w:ascii="Times New Roman" w:hAnsi="Times New Roman" w:cs="Times New Roman"/>
          <w:b/>
          <w:bCs/>
          <w:sz w:val="18"/>
          <w:szCs w:val="18"/>
          <w:rPrChange w:id="134" w:author="임준범" w:date="2022-10-20T17:27:00Z">
            <w:rPr>
              <w:ins w:id="135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36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137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38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139">
          <w:tblGrid>
            <w:gridCol w:w="5098"/>
            <w:gridCol w:w="3261"/>
            <w:gridCol w:w="2969"/>
          </w:tblGrid>
        </w:tblGridChange>
      </w:tblGrid>
      <w:tr w:rsidR="00D84C7B" w:rsidRPr="00DA2CB5" w14:paraId="5EF2661F" w14:textId="77777777" w:rsidTr="00E032B2">
        <w:trPr>
          <w:ins w:id="140" w:author="임준범" w:date="2022-10-17T14:07:00Z"/>
        </w:trPr>
        <w:tc>
          <w:tcPr>
            <w:tcW w:w="5098" w:type="dxa"/>
            <w:vAlign w:val="center"/>
            <w:tcPrChange w:id="141" w:author="임준범" w:date="2022-10-20T17:30:00Z">
              <w:tcPr>
                <w:tcW w:w="5098" w:type="dxa"/>
                <w:vAlign w:val="center"/>
              </w:tcPr>
            </w:tcPrChange>
          </w:tcPr>
          <w:p w14:paraId="6C179D0D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142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43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eoul, Republic of Korea</w:t>
              </w:r>
            </w:ins>
          </w:p>
        </w:tc>
        <w:tc>
          <w:tcPr>
            <w:tcW w:w="3402" w:type="dxa"/>
            <w:vAlign w:val="center"/>
            <w:tcPrChange w:id="144" w:author="임준범" w:date="2022-10-20T17:30:00Z">
              <w:tcPr>
                <w:tcW w:w="3261" w:type="dxa"/>
                <w:vAlign w:val="center"/>
              </w:tcPr>
            </w:tcPrChange>
          </w:tcPr>
          <w:p w14:paraId="60F0DE40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145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46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47" w:author="임준범" w:date="2022-10-20T17:30:00Z">
              <w:tcPr>
                <w:tcW w:w="2969" w:type="dxa"/>
                <w:vAlign w:val="center"/>
              </w:tcPr>
            </w:tcPrChange>
          </w:tcPr>
          <w:p w14:paraId="138B380F" w14:textId="77777777" w:rsidR="00D84C7B" w:rsidRPr="00DA2CB5" w:rsidRDefault="00D84C7B" w:rsidP="00AD0C75">
            <w:pPr>
              <w:wordWrap/>
              <w:spacing w:line="240" w:lineRule="exact"/>
              <w:jc w:val="right"/>
              <w:rPr>
                <w:ins w:id="148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149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2015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Feb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1444A8D4" w14:textId="77777777" w:rsidR="00D84C7B" w:rsidRDefault="00D84C7B" w:rsidP="00D84C7B">
      <w:pPr>
        <w:wordWrap/>
        <w:spacing w:after="0" w:line="240" w:lineRule="exact"/>
        <w:rPr>
          <w:ins w:id="150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151" w:author="임준범" w:date="2022-10-17T14:07:00Z">
        <w:r w:rsidRPr="006E5518">
          <w:rPr>
            <w:rFonts w:ascii="Times New Roman" w:hAnsi="Times New Roman" w:cs="Times New Roman"/>
            <w:szCs w:val="20"/>
          </w:rPr>
          <w:t>∙ Bachelor’s Degree of IT Convergence Engineering – Major of Intelligent Systems</w:t>
        </w:r>
      </w:ins>
    </w:p>
    <w:p w14:paraId="06B43665" w14:textId="77777777" w:rsidR="006E0C1F" w:rsidRPr="00896C32" w:rsidRDefault="006E0C1F" w:rsidP="006E0C1F">
      <w:pPr>
        <w:wordWrap/>
        <w:spacing w:after="0" w:line="240" w:lineRule="exact"/>
        <w:rPr>
          <w:ins w:id="152" w:author="임준범" w:date="2022-10-17T14:08:00Z"/>
          <w:rFonts w:ascii="Times New Roman" w:hAnsi="Times New Roman" w:cs="Times New Roman"/>
          <w:sz w:val="18"/>
          <w:szCs w:val="18"/>
        </w:rPr>
      </w:pPr>
    </w:p>
    <w:p w14:paraId="4A977AC3" w14:textId="77777777" w:rsidR="006E0C1F" w:rsidRDefault="006E0C1F" w:rsidP="006E0C1F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53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54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55" w:author="임준범" w:date="2022-10-20T17:30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156">
          <w:tblGrid>
            <w:gridCol w:w="5103"/>
            <w:gridCol w:w="3256"/>
            <w:gridCol w:w="2969"/>
          </w:tblGrid>
        </w:tblGridChange>
      </w:tblGrid>
      <w:tr w:rsidR="006E0C1F" w:rsidRPr="00DA2CB5" w14:paraId="68431494" w14:textId="77777777" w:rsidTr="00E032B2">
        <w:trPr>
          <w:ins w:id="157" w:author="임준범" w:date="2022-10-17T14:08:00Z"/>
        </w:trPr>
        <w:tc>
          <w:tcPr>
            <w:tcW w:w="5103" w:type="dxa"/>
            <w:vAlign w:val="center"/>
            <w:tcPrChange w:id="158" w:author="임준범" w:date="2022-10-20T17:30:00Z">
              <w:tcPr>
                <w:tcW w:w="5103" w:type="dxa"/>
                <w:vAlign w:val="center"/>
              </w:tcPr>
            </w:tcPrChange>
          </w:tcPr>
          <w:p w14:paraId="22CBE804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59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0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enior Engineering Capston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Project</w:t>
              </w:r>
            </w:ins>
          </w:p>
        </w:tc>
        <w:tc>
          <w:tcPr>
            <w:tcW w:w="3397" w:type="dxa"/>
            <w:vAlign w:val="center"/>
            <w:tcPrChange w:id="161" w:author="임준범" w:date="2022-10-20T17:30:00Z">
              <w:tcPr>
                <w:tcW w:w="3256" w:type="dxa"/>
                <w:vAlign w:val="center"/>
              </w:tcPr>
            </w:tcPrChange>
          </w:tcPr>
          <w:p w14:paraId="0390AA4A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62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3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64" w:author="임준범" w:date="2022-10-20T17:30:00Z">
              <w:tcPr>
                <w:tcW w:w="2969" w:type="dxa"/>
                <w:vAlign w:val="center"/>
              </w:tcPr>
            </w:tcPrChange>
          </w:tcPr>
          <w:p w14:paraId="5FE17B46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165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66" w:author="임준범" w:date="2022-10-17T14:08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ar. 2021 – Jun. 2021</w:t>
              </w:r>
            </w:ins>
          </w:p>
        </w:tc>
      </w:tr>
    </w:tbl>
    <w:p w14:paraId="70795E09" w14:textId="77777777" w:rsidR="006E0C1F" w:rsidRPr="006E5518" w:rsidRDefault="006E0C1F" w:rsidP="006E0C1F">
      <w:pPr>
        <w:wordWrap/>
        <w:spacing w:after="0" w:line="240" w:lineRule="exact"/>
        <w:jc w:val="left"/>
        <w:rPr>
          <w:ins w:id="167" w:author="임준범" w:date="2022-10-17T14:08:00Z"/>
          <w:rFonts w:ascii="Times New Roman" w:hAnsi="Times New Roman" w:cs="Times New Roman"/>
          <w:szCs w:val="20"/>
        </w:rPr>
      </w:pPr>
      <w:ins w:id="168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Implemented a smart farm system that can automatically control the growing environment of crops</w:t>
        </w:r>
        <w:r>
          <w:rPr>
            <w:rFonts w:ascii="Times New Roman" w:hAnsi="Times New Roman" w:cs="Times New Roman"/>
            <w:szCs w:val="20"/>
          </w:rPr>
          <w:t xml:space="preserve"> using a </w:t>
        </w:r>
        <w:r w:rsidRPr="006E5518">
          <w:rPr>
            <w:rFonts w:ascii="Times New Roman" w:hAnsi="Times New Roman" w:cs="Times New Roman"/>
            <w:szCs w:val="20"/>
          </w:rPr>
          <w:t>webcam</w:t>
        </w:r>
        <w:r>
          <w:rPr>
            <w:rFonts w:ascii="Times New Roman" w:hAnsi="Times New Roman" w:cs="Times New Roman"/>
            <w:szCs w:val="20"/>
          </w:rPr>
          <w:t>, which</w:t>
        </w:r>
        <w:r w:rsidRPr="006E5518">
          <w:rPr>
            <w:rFonts w:ascii="Times New Roman" w:hAnsi="Times New Roman" w:cs="Times New Roman"/>
            <w:szCs w:val="20"/>
          </w:rPr>
          <w:t xml:space="preserve"> distinguishes the presence or absence of cherry tomatoes or the degree of ripening</w:t>
        </w:r>
        <w:r>
          <w:rPr>
            <w:rFonts w:ascii="Times New Roman" w:hAnsi="Times New Roman" w:cs="Times New Roman"/>
            <w:szCs w:val="20"/>
          </w:rPr>
          <w:t>, and a</w:t>
        </w:r>
        <w:r w:rsidRPr="006E5518">
          <w:rPr>
            <w:rFonts w:ascii="Times New Roman" w:hAnsi="Times New Roman" w:cs="Times New Roman"/>
            <w:szCs w:val="20"/>
          </w:rPr>
          <w:t xml:space="preserve"> robotic arm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which</w:t>
        </w:r>
        <w:r w:rsidRPr="006E5518">
          <w:rPr>
            <w:rFonts w:ascii="Times New Roman" w:hAnsi="Times New Roman" w:cs="Times New Roman"/>
            <w:szCs w:val="20"/>
          </w:rPr>
          <w:t xml:space="preserve"> harvest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the cherry tomatoes.</w:t>
        </w:r>
      </w:ins>
    </w:p>
    <w:p w14:paraId="7B196B2A" w14:textId="77777777" w:rsidR="006E0C1F" w:rsidRDefault="006E0C1F" w:rsidP="006E0C1F">
      <w:pPr>
        <w:wordWrap/>
        <w:spacing w:after="0" w:line="240" w:lineRule="exact"/>
        <w:jc w:val="left"/>
        <w:rPr>
          <w:ins w:id="169" w:author="임준범" w:date="2022-10-17T14:08:00Z"/>
          <w:rFonts w:ascii="Times New Roman" w:hAnsi="Times New Roman" w:cs="Times New Roman"/>
          <w:szCs w:val="20"/>
        </w:rPr>
      </w:pPr>
      <w:ins w:id="170" w:author="임준범" w:date="2022-10-17T14:08:00Z">
        <w:r w:rsidRPr="006E5518">
          <w:rPr>
            <w:rFonts w:ascii="Times New Roman" w:hAnsi="Times New Roman" w:cs="Times New Roman"/>
            <w:szCs w:val="20"/>
          </w:rPr>
          <w:t>∙ Crawl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>i</w:t>
        </w:r>
        <w:r w:rsidRPr="006E5518">
          <w:rPr>
            <w:rFonts w:ascii="Times New Roman" w:hAnsi="Times New Roman" w:cs="Times New Roman"/>
            <w:szCs w:val="20"/>
          </w:rPr>
          <w:t xml:space="preserve">mage of cherry tomatoes and labelling using </w:t>
        </w:r>
        <w:r>
          <w:rPr>
            <w:rFonts w:ascii="Times New Roman" w:hAnsi="Times New Roman" w:cs="Times New Roman"/>
            <w:szCs w:val="20"/>
          </w:rPr>
          <w:t>J</w:t>
        </w:r>
        <w:r w:rsidRPr="006E5518">
          <w:rPr>
            <w:rFonts w:ascii="Times New Roman" w:hAnsi="Times New Roman" w:cs="Times New Roman"/>
            <w:szCs w:val="20"/>
          </w:rPr>
          <w:t>ava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cript and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>ython codes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l</w:t>
        </w:r>
        <w:r w:rsidRPr="006E5518">
          <w:rPr>
            <w:rFonts w:ascii="Times New Roman" w:hAnsi="Times New Roman" w:cs="Times New Roman"/>
            <w:szCs w:val="20"/>
          </w:rPr>
          <w:t>earn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ripeness </w:t>
        </w:r>
        <w:r>
          <w:rPr>
            <w:rFonts w:ascii="Times New Roman" w:hAnsi="Times New Roman" w:cs="Times New Roman"/>
            <w:szCs w:val="20"/>
          </w:rPr>
          <w:t xml:space="preserve">degree </w:t>
        </w:r>
        <w:r w:rsidRPr="006E5518">
          <w:rPr>
            <w:rFonts w:ascii="Times New Roman" w:hAnsi="Times New Roman" w:cs="Times New Roman"/>
            <w:szCs w:val="20"/>
          </w:rPr>
          <w:t>of cherry tomatoes.</w:t>
        </w:r>
      </w:ins>
    </w:p>
    <w:p w14:paraId="193119AE" w14:textId="77777777" w:rsidR="006E0C1F" w:rsidRPr="006E5518" w:rsidRDefault="006E0C1F" w:rsidP="006E0C1F">
      <w:pPr>
        <w:wordWrap/>
        <w:spacing w:after="0" w:line="240" w:lineRule="exact"/>
        <w:jc w:val="left"/>
        <w:rPr>
          <w:ins w:id="171" w:author="임준범" w:date="2022-10-17T14:08:00Z"/>
          <w:rFonts w:ascii="Times New Roman" w:hAnsi="Times New Roman" w:cs="Times New Roman"/>
          <w:szCs w:val="20"/>
        </w:rPr>
      </w:pPr>
      <w:ins w:id="172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Imported Tensor</w:t>
        </w:r>
        <w:r>
          <w:rPr>
            <w:rFonts w:ascii="Times New Roman" w:hAnsi="Times New Roman" w:cs="Times New Roman"/>
            <w:szCs w:val="20"/>
          </w:rPr>
          <w:t>F</w:t>
        </w:r>
        <w:r w:rsidRPr="006E5518">
          <w:rPr>
            <w:rFonts w:ascii="Times New Roman" w:hAnsi="Times New Roman" w:cs="Times New Roman"/>
            <w:szCs w:val="20"/>
          </w:rPr>
          <w:t xml:space="preserve">low and OpenCV as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with the learned module and developed an </w:t>
        </w:r>
        <w:r>
          <w:rPr>
            <w:rFonts w:ascii="Times New Roman" w:hAnsi="Times New Roman" w:cs="Times New Roman"/>
            <w:szCs w:val="20"/>
          </w:rPr>
          <w:t xml:space="preserve">AI </w:t>
        </w:r>
        <w:r w:rsidRPr="006E5518">
          <w:rPr>
            <w:rFonts w:ascii="Times New Roman" w:hAnsi="Times New Roman" w:cs="Times New Roman"/>
            <w:szCs w:val="20"/>
          </w:rPr>
          <w:t>object detection code through webcam.</w:t>
        </w:r>
      </w:ins>
    </w:p>
    <w:p w14:paraId="683839E2" w14:textId="79427D1A" w:rsidR="006E0C1F" w:rsidRPr="00404703" w:rsidRDefault="006E0C1F">
      <w:pPr>
        <w:wordWrap/>
        <w:spacing w:after="0" w:line="240" w:lineRule="exact"/>
        <w:jc w:val="left"/>
        <w:rPr>
          <w:ins w:id="173" w:author="임준범" w:date="2022-10-17T14:08:00Z"/>
          <w:rFonts w:ascii="Times New Roman" w:hAnsi="Times New Roman" w:cs="Times New Roman"/>
          <w:szCs w:val="20"/>
          <w:rPrChange w:id="174" w:author="임준범" w:date="2022-10-17T14:12:00Z">
            <w:rPr>
              <w:ins w:id="175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76" w:author="임준범" w:date="2022-10-17T14:12:00Z">
          <w:pPr>
            <w:wordWrap/>
            <w:spacing w:after="0" w:line="240" w:lineRule="exact"/>
          </w:pPr>
        </w:pPrChange>
      </w:pPr>
      <w:ins w:id="177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Constructed a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by importing Pyfirmata that can control Arduino in </w:t>
        </w:r>
        <w:r>
          <w:rPr>
            <w:rFonts w:ascii="Times New Roman" w:hAnsi="Times New Roman" w:cs="Times New Roman"/>
            <w:szCs w:val="20"/>
          </w:rPr>
          <w:t xml:space="preserve">a </w:t>
        </w:r>
        <w:r w:rsidRPr="006E5518">
          <w:rPr>
            <w:rFonts w:ascii="Times New Roman" w:hAnsi="Times New Roman" w:cs="Times New Roman"/>
            <w:szCs w:val="20"/>
          </w:rPr>
          <w:t>Windows environment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178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179">
          <w:tblGrid>
            <w:gridCol w:w="5103"/>
            <w:gridCol w:w="3256"/>
            <w:gridCol w:w="2969"/>
          </w:tblGrid>
        </w:tblGridChange>
      </w:tblGrid>
      <w:tr w:rsidR="006E0C1F" w:rsidRPr="00DA2CB5" w14:paraId="41AC2E14" w14:textId="77777777" w:rsidTr="00E032B2">
        <w:trPr>
          <w:ins w:id="180" w:author="임준범" w:date="2022-10-17T14:08:00Z"/>
        </w:trPr>
        <w:tc>
          <w:tcPr>
            <w:tcW w:w="5103" w:type="dxa"/>
            <w:vAlign w:val="center"/>
            <w:tcPrChange w:id="181" w:author="임준범" w:date="2022-10-20T17:31:00Z">
              <w:tcPr>
                <w:tcW w:w="5103" w:type="dxa"/>
                <w:vAlign w:val="center"/>
              </w:tcPr>
            </w:tcPrChange>
          </w:tcPr>
          <w:p w14:paraId="50117C60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82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83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Engineering Competition Contest</w:t>
              </w:r>
            </w:ins>
          </w:p>
        </w:tc>
        <w:tc>
          <w:tcPr>
            <w:tcW w:w="3397" w:type="dxa"/>
            <w:vAlign w:val="center"/>
            <w:tcPrChange w:id="184" w:author="임준범" w:date="2022-10-20T17:31:00Z">
              <w:tcPr>
                <w:tcW w:w="3256" w:type="dxa"/>
                <w:vAlign w:val="center"/>
              </w:tcPr>
            </w:tcPrChange>
          </w:tcPr>
          <w:p w14:paraId="49DD5095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185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86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187" w:author="임준범" w:date="2022-10-20T17:31:00Z">
              <w:tcPr>
                <w:tcW w:w="2969" w:type="dxa"/>
                <w:vAlign w:val="center"/>
              </w:tcPr>
            </w:tcPrChange>
          </w:tcPr>
          <w:p w14:paraId="4A693893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188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189" w:author="임준범" w:date="2022-10-17T14:08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Jul. 2019 – </w:t>
              </w:r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ept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2019</w:t>
              </w:r>
            </w:ins>
          </w:p>
        </w:tc>
      </w:tr>
    </w:tbl>
    <w:p w14:paraId="05708478" w14:textId="77777777" w:rsidR="006E0C1F" w:rsidRDefault="006E0C1F" w:rsidP="006E0C1F">
      <w:pPr>
        <w:wordWrap/>
        <w:spacing w:after="0" w:line="240" w:lineRule="exact"/>
        <w:jc w:val="left"/>
        <w:rPr>
          <w:ins w:id="190" w:author="임준범" w:date="2022-10-17T14:08:00Z"/>
          <w:rFonts w:ascii="Times New Roman" w:hAnsi="Times New Roman" w:cs="Times New Roman"/>
          <w:szCs w:val="20"/>
        </w:rPr>
      </w:pPr>
      <w:ins w:id="191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Trained a</w:t>
        </w:r>
        <w:r w:rsidRPr="006E5518">
          <w:rPr>
            <w:rFonts w:ascii="Times New Roman" w:hAnsi="Times New Roman" w:cs="Times New Roman"/>
            <w:szCs w:val="20"/>
          </w:rPr>
          <w:t xml:space="preserve"> specific beach garbage such as discarded cans with </w:t>
        </w:r>
        <w:r>
          <w:rPr>
            <w:rFonts w:ascii="Times New Roman" w:hAnsi="Times New Roman" w:cs="Times New Roman"/>
            <w:szCs w:val="20"/>
          </w:rPr>
          <w:t xml:space="preserve">an </w:t>
        </w:r>
        <w:r w:rsidRPr="006E5518">
          <w:rPr>
            <w:rFonts w:ascii="Times New Roman" w:hAnsi="Times New Roman" w:cs="Times New Roman"/>
            <w:szCs w:val="20"/>
          </w:rPr>
          <w:t xml:space="preserve">AI module. </w:t>
        </w:r>
      </w:ins>
    </w:p>
    <w:p w14:paraId="4896A2D8" w14:textId="77777777" w:rsidR="006E0C1F" w:rsidRPr="006E5518" w:rsidRDefault="006E0C1F" w:rsidP="006E0C1F">
      <w:pPr>
        <w:wordWrap/>
        <w:spacing w:after="0" w:line="240" w:lineRule="exact"/>
        <w:rPr>
          <w:ins w:id="192" w:author="임준범" w:date="2022-10-17T14:08:00Z"/>
          <w:rFonts w:ascii="Times New Roman" w:hAnsi="Times New Roman" w:cs="Times New Roman"/>
          <w:szCs w:val="20"/>
        </w:rPr>
      </w:pPr>
      <w:ins w:id="193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Taught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the</w:t>
        </w:r>
        <w:r w:rsidRPr="006E5518">
          <w:rPr>
            <w:rFonts w:ascii="Times New Roman" w:hAnsi="Times New Roman" w:cs="Times New Roman"/>
            <w:szCs w:val="20"/>
          </w:rPr>
          <w:t xml:space="preserve"> webcam </w:t>
        </w:r>
        <w:r>
          <w:rPr>
            <w:rFonts w:ascii="Times New Roman" w:hAnsi="Times New Roman" w:cs="Times New Roman"/>
            <w:szCs w:val="20"/>
          </w:rPr>
          <w:t xml:space="preserve">attached </w:t>
        </w:r>
        <w:r w:rsidRPr="006E5518">
          <w:rPr>
            <w:rFonts w:ascii="Times New Roman" w:hAnsi="Times New Roman" w:cs="Times New Roman"/>
            <w:szCs w:val="20"/>
          </w:rPr>
          <w:t>to the RC car using a joystick to move freely in a specific space</w:t>
        </w:r>
        <w:r>
          <w:rPr>
            <w:rFonts w:ascii="Times New Roman" w:hAnsi="Times New Roman" w:cs="Times New Roman"/>
            <w:szCs w:val="20"/>
          </w:rPr>
          <w:t xml:space="preserve"> and</w:t>
        </w:r>
        <w:r w:rsidRPr="006E5518">
          <w:rPr>
            <w:rFonts w:ascii="Times New Roman" w:hAnsi="Times New Roman" w:cs="Times New Roman"/>
            <w:szCs w:val="20"/>
          </w:rPr>
          <w:t xml:space="preserve"> discover the garbage learned through</w:t>
        </w:r>
        <w:r>
          <w:rPr>
            <w:rFonts w:ascii="Times New Roman" w:hAnsi="Times New Roman" w:cs="Times New Roman"/>
            <w:szCs w:val="20"/>
          </w:rPr>
          <w:t xml:space="preserve"> it</w:t>
        </w:r>
        <w:r w:rsidRPr="006E5518">
          <w:rPr>
            <w:rFonts w:ascii="Times New Roman" w:hAnsi="Times New Roman" w:cs="Times New Roman"/>
            <w:szCs w:val="20"/>
          </w:rPr>
          <w:t>.</w:t>
        </w:r>
      </w:ins>
    </w:p>
    <w:p w14:paraId="55F21B99" w14:textId="77777777" w:rsidR="006E0C1F" w:rsidRDefault="006E0C1F" w:rsidP="006E0C1F">
      <w:pPr>
        <w:wordWrap/>
        <w:spacing w:after="0" w:line="240" w:lineRule="exact"/>
        <w:jc w:val="left"/>
        <w:rPr>
          <w:ins w:id="194" w:author="임준범" w:date="2022-10-17T14:08:00Z"/>
          <w:rFonts w:ascii="Times New Roman" w:hAnsi="Times New Roman" w:cs="Times New Roman"/>
          <w:szCs w:val="20"/>
        </w:rPr>
      </w:pPr>
      <w:ins w:id="195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3D modeling of the parts to collect beach trash, </w:t>
        </w:r>
        <w:r>
          <w:rPr>
            <w:rFonts w:ascii="Times New Roman" w:hAnsi="Times New Roman" w:cs="Times New Roman"/>
            <w:szCs w:val="20"/>
          </w:rPr>
          <w:t xml:space="preserve">produced them in </w:t>
        </w:r>
        <w:r w:rsidRPr="006E5518">
          <w:rPr>
            <w:rFonts w:ascii="Times New Roman" w:hAnsi="Times New Roman" w:cs="Times New Roman"/>
            <w:szCs w:val="20"/>
          </w:rPr>
          <w:t>3D printing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attach</w:t>
        </w:r>
        <w:r>
          <w:rPr>
            <w:rFonts w:ascii="Times New Roman" w:hAnsi="Times New Roman" w:cs="Times New Roman"/>
            <w:szCs w:val="20"/>
          </w:rPr>
          <w:t>ed them</w:t>
        </w:r>
        <w:r w:rsidRPr="006E5518">
          <w:rPr>
            <w:rFonts w:ascii="Times New Roman" w:hAnsi="Times New Roman" w:cs="Times New Roman"/>
            <w:szCs w:val="20"/>
          </w:rPr>
          <w:t xml:space="preserve"> to the RC car.</w:t>
        </w:r>
      </w:ins>
    </w:p>
    <w:p w14:paraId="4419A256" w14:textId="77777777" w:rsidR="006E0C1F" w:rsidRDefault="006E0C1F" w:rsidP="006E0C1F">
      <w:pPr>
        <w:wordWrap/>
        <w:spacing w:after="0" w:line="240" w:lineRule="exact"/>
        <w:rPr>
          <w:ins w:id="196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197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Operated</w:t>
        </w:r>
        <w:r w:rsidRPr="006E5518">
          <w:rPr>
            <w:rFonts w:ascii="Times New Roman" w:hAnsi="Times New Roman" w:cs="Times New Roman"/>
            <w:szCs w:val="20"/>
          </w:rPr>
          <w:t xml:space="preserve"> the embedded system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collect</w:t>
        </w:r>
        <w:r>
          <w:rPr>
            <w:rFonts w:ascii="Times New Roman" w:hAnsi="Times New Roman" w:cs="Times New Roman"/>
            <w:szCs w:val="20"/>
          </w:rPr>
          <w:t xml:space="preserve"> and dispose </w:t>
        </w:r>
        <w:r w:rsidRPr="006E5518">
          <w:rPr>
            <w:rFonts w:ascii="Times New Roman" w:hAnsi="Times New Roman" w:cs="Times New Roman"/>
            <w:szCs w:val="20"/>
          </w:rPr>
          <w:t xml:space="preserve">the garbage in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designated area</w:t>
        </w:r>
        <w:r>
          <w:rPr>
            <w:rFonts w:ascii="Times New Roman" w:hAnsi="Times New Roman" w:cs="Times New Roman"/>
            <w:szCs w:val="20"/>
          </w:rPr>
          <w:t xml:space="preserve"> when</w:t>
        </w:r>
        <w:r w:rsidRPr="006E5518">
          <w:rPr>
            <w:rFonts w:ascii="Times New Roman" w:hAnsi="Times New Roman" w:cs="Times New Roman"/>
            <w:szCs w:val="20"/>
          </w:rPr>
          <w:t xml:space="preserve"> the RC car mov</w:t>
        </w:r>
        <w:r>
          <w:rPr>
            <w:rFonts w:ascii="Times New Roman" w:hAnsi="Times New Roman" w:cs="Times New Roman"/>
            <w:szCs w:val="20"/>
          </w:rPr>
          <w:t>es</w:t>
        </w:r>
        <w:r w:rsidRPr="006E5518">
          <w:rPr>
            <w:rFonts w:ascii="Times New Roman" w:hAnsi="Times New Roman" w:cs="Times New Roman"/>
            <w:szCs w:val="20"/>
          </w:rPr>
          <w:t xml:space="preserve"> in a specific space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ins w:id="198" w:author="임준범" w:date="2022-10-17T14:08:00Z"/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199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00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AWARD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01" w:author="임준범" w:date="2022-10-20T17:31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202">
          <w:tblGrid>
            <w:gridCol w:w="11328"/>
            <w:gridCol w:w="11328"/>
          </w:tblGrid>
        </w:tblGridChange>
      </w:tblGrid>
      <w:tr w:rsidR="00EC1D19" w:rsidRPr="008E0F0B" w14:paraId="5A0C9507" w14:textId="397DAE9D" w:rsidTr="00E032B2">
        <w:trPr>
          <w:ins w:id="203" w:author="임준범" w:date="2022-10-17T14:08:00Z"/>
        </w:trPr>
        <w:tc>
          <w:tcPr>
            <w:tcW w:w="8500" w:type="dxa"/>
            <w:vAlign w:val="center"/>
            <w:tcPrChange w:id="204" w:author="임준범" w:date="2022-10-20T17:31:00Z">
              <w:tcPr>
                <w:tcW w:w="11328" w:type="dxa"/>
                <w:vAlign w:val="center"/>
              </w:tcPr>
            </w:tcPrChange>
          </w:tcPr>
          <w:p w14:paraId="732B2A8F" w14:textId="40E53831" w:rsidR="00EC1D19" w:rsidRPr="006E4D58" w:rsidRDefault="00EC1D19" w:rsidP="00AD0C75">
            <w:pPr>
              <w:wordWrap/>
              <w:spacing w:line="240" w:lineRule="exact"/>
              <w:jc w:val="left"/>
              <w:rPr>
                <w:ins w:id="205" w:author="임준범" w:date="2022-10-17T14:08:00Z"/>
                <w:rFonts w:ascii="Times New Roman" w:hAnsi="Times New Roman" w:cs="Times New Roman"/>
                <w:b/>
                <w:bCs/>
                <w:sz w:val="22"/>
                <w:rPrChange w:id="206" w:author="임준범" w:date="2022-10-20T17:30:00Z">
                  <w:rPr>
                    <w:ins w:id="207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08" w:author="임준범" w:date="2022-10-17T14:08:00Z">
              <w:r w:rsidRPr="006E4D58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  <w:rPrChange w:id="209" w:author="임준범" w:date="2022-10-20T17:30:00Z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Cs w:val="20"/>
                    </w:rPr>
                  </w:rPrChange>
                </w:rPr>
                <w:t xml:space="preserve">Fourth Place, </w:t>
              </w:r>
              <w:r w:rsidRPr="006E4D58">
                <w:rPr>
                  <w:rFonts w:ascii="Times New Roman" w:hAnsi="Times New Roman" w:cs="Times New Roman"/>
                  <w:b/>
                  <w:bCs/>
                  <w:sz w:val="22"/>
                  <w:rPrChange w:id="210" w:author="임준범" w:date="2022-10-20T17:30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Hansung University Engineering Competition</w:t>
              </w:r>
            </w:ins>
          </w:p>
        </w:tc>
        <w:tc>
          <w:tcPr>
            <w:tcW w:w="2828" w:type="dxa"/>
            <w:tcPrChange w:id="211" w:author="임준범" w:date="2022-10-20T17:31:00Z">
              <w:tcPr>
                <w:tcW w:w="11328" w:type="dxa"/>
              </w:tcPr>
            </w:tcPrChange>
          </w:tcPr>
          <w:p w14:paraId="25A084E5" w14:textId="3FDBBF8F" w:rsidR="00EC1D19" w:rsidRPr="000B515A" w:rsidRDefault="00EC1D19">
            <w:pPr>
              <w:wordWrap/>
              <w:spacing w:line="240" w:lineRule="exact"/>
              <w:jc w:val="right"/>
              <w:rPr>
                <w:ins w:id="212" w:author="임준범" w:date="2022-10-20T17:27:00Z"/>
                <w:rFonts w:ascii="Times New Roman" w:hAnsi="Times New Roman" w:cs="Times New Roman"/>
                <w:b/>
                <w:bCs/>
                <w:i/>
                <w:iCs/>
                <w:sz w:val="22"/>
                <w:rPrChange w:id="213" w:author="임준범" w:date="2022-10-20T17:32:00Z">
                  <w:rPr>
                    <w:ins w:id="214" w:author="임준범" w:date="2022-10-20T17:27:00Z"/>
                    <w:rFonts w:ascii="Times New Roman" w:hAnsi="Times New Roman" w:cs="Times New Roman"/>
                    <w:b/>
                    <w:bCs/>
                    <w:i/>
                    <w:iCs/>
                    <w:szCs w:val="20"/>
                  </w:rPr>
                </w:rPrChange>
              </w:rPr>
              <w:pPrChange w:id="215" w:author="임준범" w:date="2022-10-20T17:30:00Z">
                <w:pPr>
                  <w:wordWrap/>
                  <w:spacing w:line="240" w:lineRule="exact"/>
                  <w:jc w:val="left"/>
                </w:pPr>
              </w:pPrChange>
            </w:pPr>
            <w:ins w:id="216" w:author="임준범" w:date="2022-10-20T17:2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17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Sept. 2019</w:t>
              </w:r>
              <w:commentRangeStart w:id="218"/>
              <w:commentRangeEnd w:id="218"/>
              <w:r w:rsidRPr="000B515A">
                <w:rPr>
                  <w:rStyle w:val="a8"/>
                  <w:rFonts w:ascii="Times New Roman" w:hAnsi="Times New Roman" w:cs="Times New Roman"/>
                  <w:b/>
                  <w:bCs/>
                  <w:sz w:val="22"/>
                  <w:szCs w:val="22"/>
                  <w:rPrChange w:id="219" w:author="임준범" w:date="2022-10-20T17:32:00Z">
                    <w:rPr>
                      <w:rStyle w:val="a8"/>
                      <w:b/>
                      <w:bCs/>
                    </w:rPr>
                  </w:rPrChange>
                </w:rPr>
                <w:commentReference w:id="218"/>
              </w:r>
            </w:ins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ins w:id="220" w:author="임준범" w:date="2022-10-17T14:08:00Z"/>
          <w:rFonts w:ascii="Times New Roman" w:hAnsi="Times New Roman" w:cs="Times New Roman"/>
          <w:sz w:val="18"/>
          <w:szCs w:val="18"/>
        </w:rPr>
      </w:pPr>
    </w:p>
    <w:p w14:paraId="2861C9F3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21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22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WORKING VISA</w:t>
        </w:r>
      </w:ins>
    </w:p>
    <w:tbl>
      <w:tblPr>
        <w:tblStyle w:val="a4"/>
        <w:tblW w:w="0" w:type="auto"/>
        <w:tblLook w:val="04A0" w:firstRow="1" w:lastRow="0" w:firstColumn="1" w:lastColumn="0" w:noHBand="0" w:noVBand="1"/>
        <w:tblPrChange w:id="223" w:author="임준범" w:date="2022-10-21T08:48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224">
          <w:tblGrid>
            <w:gridCol w:w="5098"/>
            <w:gridCol w:w="3261"/>
            <w:gridCol w:w="2969"/>
          </w:tblGrid>
        </w:tblGridChange>
      </w:tblGrid>
      <w:tr w:rsidR="00D85FF9" w:rsidRPr="008E0F0B" w14:paraId="50C0E398" w14:textId="77777777" w:rsidTr="008D2392">
        <w:trPr>
          <w:ins w:id="225" w:author="임준범" w:date="2022-10-17T14:08:00Z"/>
        </w:trPr>
        <w:tc>
          <w:tcPr>
            <w:tcW w:w="5098" w:type="dxa"/>
            <w:vAlign w:val="center"/>
            <w:tcPrChange w:id="226" w:author="임준범" w:date="2022-10-21T08:48:00Z">
              <w:tcPr>
                <w:tcW w:w="5098" w:type="dxa"/>
                <w:vAlign w:val="center"/>
              </w:tcPr>
            </w:tcPrChange>
          </w:tcPr>
          <w:p w14:paraId="23CB942B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227" w:author="임준범" w:date="2022-10-17T14:08:00Z"/>
                <w:rFonts w:ascii="Times New Roman" w:hAnsi="Times New Roman" w:cs="Times New Roman"/>
                <w:b/>
                <w:bCs/>
                <w:sz w:val="22"/>
                <w:rPrChange w:id="228" w:author="임준범" w:date="2022-10-20T17:31:00Z">
                  <w:rPr>
                    <w:ins w:id="229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30" w:author="임준범" w:date="2022-10-17T14:08:00Z">
              <w:r w:rsidRPr="00902DA9">
                <w:rPr>
                  <w:rFonts w:ascii="Times New Roman" w:hAnsi="Times New Roman" w:cs="Times New Roman"/>
                  <w:b/>
                  <w:bCs/>
                  <w:sz w:val="22"/>
                  <w:rPrChange w:id="231" w:author="임준범" w:date="2022-10-20T17:31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Open Work Permit</w:t>
              </w:r>
            </w:ins>
          </w:p>
        </w:tc>
        <w:tc>
          <w:tcPr>
            <w:tcW w:w="3402" w:type="dxa"/>
            <w:vAlign w:val="center"/>
            <w:tcPrChange w:id="232" w:author="임준범" w:date="2022-10-21T08:48:00Z">
              <w:tcPr>
                <w:tcW w:w="3261" w:type="dxa"/>
                <w:vAlign w:val="center"/>
              </w:tcPr>
            </w:tcPrChange>
          </w:tcPr>
          <w:p w14:paraId="53FFE859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233" w:author="임준범" w:date="2022-10-17T14:08:00Z"/>
                <w:rFonts w:ascii="Times New Roman" w:hAnsi="Times New Roman" w:cs="Times New Roman"/>
                <w:sz w:val="22"/>
                <w:rPrChange w:id="234" w:author="임준범" w:date="2022-10-20T17:31:00Z">
                  <w:rPr>
                    <w:ins w:id="235" w:author="임준범" w:date="2022-10-17T14:08:00Z"/>
                    <w:rFonts w:ascii="Times New Roman" w:hAnsi="Times New Roman" w:cs="Times New Roman"/>
                    <w:szCs w:val="20"/>
                  </w:rPr>
                </w:rPrChange>
              </w:rPr>
            </w:pPr>
            <w:ins w:id="236" w:author="임준범" w:date="2022-10-17T14:08:00Z">
              <w:r w:rsidRPr="00902DA9">
                <w:rPr>
                  <w:rFonts w:ascii="Times New Roman" w:hAnsi="Times New Roman" w:cs="Times New Roman"/>
                  <w:sz w:val="22"/>
                  <w:rPrChange w:id="237" w:author="임준범" w:date="2022-10-20T17:31:00Z">
                    <w:rPr>
                      <w:rFonts w:ascii="Times New Roman" w:hAnsi="Times New Roman" w:cs="Times New Roman"/>
                      <w:szCs w:val="20"/>
                    </w:rPr>
                  </w:rPrChange>
                </w:rPr>
                <w:t>Canada Working Holiday Visa</w:t>
              </w:r>
            </w:ins>
          </w:p>
        </w:tc>
        <w:tc>
          <w:tcPr>
            <w:tcW w:w="2828" w:type="dxa"/>
            <w:vAlign w:val="center"/>
            <w:tcPrChange w:id="238" w:author="임준범" w:date="2022-10-21T08:48:00Z">
              <w:tcPr>
                <w:tcW w:w="2969" w:type="dxa"/>
                <w:vAlign w:val="center"/>
              </w:tcPr>
            </w:tcPrChange>
          </w:tcPr>
          <w:p w14:paraId="1B81770D" w14:textId="77777777" w:rsidR="00D85FF9" w:rsidRPr="000B515A" w:rsidRDefault="00D85FF9" w:rsidP="00AD0C75">
            <w:pPr>
              <w:wordWrap/>
              <w:spacing w:line="240" w:lineRule="exact"/>
              <w:jc w:val="right"/>
              <w:rPr>
                <w:ins w:id="239" w:author="임준범" w:date="2022-10-17T14:08:00Z"/>
                <w:rFonts w:ascii="Times New Roman" w:hAnsi="Times New Roman" w:cs="Times New Roman"/>
                <w:b/>
                <w:bCs/>
                <w:sz w:val="22"/>
                <w:rPrChange w:id="240" w:author="임준범" w:date="2022-10-20T17:32:00Z">
                  <w:rPr>
                    <w:ins w:id="241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242" w:author="임준범" w:date="2022-10-17T14:0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243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Apr. 2023 – Apr. 2024</w:t>
              </w:r>
            </w:ins>
          </w:p>
        </w:tc>
      </w:tr>
    </w:tbl>
    <w:p w14:paraId="12E82F10" w14:textId="77777777" w:rsidR="00D85FF9" w:rsidRPr="00896C32" w:rsidRDefault="00D85FF9" w:rsidP="00D85FF9">
      <w:pPr>
        <w:wordWrap/>
        <w:spacing w:after="0" w:line="240" w:lineRule="exact"/>
        <w:rPr>
          <w:ins w:id="244" w:author="임준범" w:date="2022-10-17T14:08:00Z"/>
          <w:rFonts w:ascii="Times New Roman" w:hAnsi="Times New Roman" w:cs="Times New Roman"/>
          <w:sz w:val="18"/>
          <w:szCs w:val="18"/>
        </w:rPr>
      </w:pPr>
    </w:p>
    <w:p w14:paraId="0649284A" w14:textId="77777777" w:rsidR="006E0C1F" w:rsidRPr="005E06FE" w:rsidRDefault="006E0C1F" w:rsidP="006E0C1F">
      <w:pPr>
        <w:wordWrap/>
        <w:spacing w:after="0" w:line="240" w:lineRule="exact"/>
        <w:rPr>
          <w:ins w:id="245" w:author="임준범" w:date="2022-10-17T14:08:00Z"/>
          <w:rFonts w:ascii="Times New Roman" w:hAnsi="Times New Roman" w:cs="Times New Roman"/>
          <w:b/>
          <w:bCs/>
          <w:sz w:val="18"/>
          <w:szCs w:val="18"/>
          <w:rPrChange w:id="246" w:author="임준범" w:date="2022-10-17T14:10:00Z">
            <w:rPr>
              <w:ins w:id="247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05FE93D6" w14:textId="77777777" w:rsidR="00D84C7B" w:rsidRPr="005E06FE" w:rsidRDefault="00D84C7B" w:rsidP="00D84C7B">
      <w:pPr>
        <w:wordWrap/>
        <w:spacing w:after="0" w:line="240" w:lineRule="exact"/>
        <w:rPr>
          <w:ins w:id="248" w:author="임준범" w:date="2022-10-17T14:07:00Z"/>
          <w:rFonts w:ascii="Times New Roman" w:hAnsi="Times New Roman" w:cs="Times New Roman"/>
          <w:b/>
          <w:bCs/>
          <w:sz w:val="18"/>
          <w:szCs w:val="18"/>
          <w:rPrChange w:id="249" w:author="임준범" w:date="2022-10-17T14:10:00Z">
            <w:rPr>
              <w:ins w:id="250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50507380" w14:textId="38023633" w:rsidR="005A00FA" w:rsidRPr="005E06FE" w:rsidRDefault="005A00FA" w:rsidP="000C55F0">
      <w:pPr>
        <w:wordWrap/>
        <w:spacing w:after="0" w:line="240" w:lineRule="exact"/>
        <w:rPr>
          <w:ins w:id="251" w:author="임준범" w:date="2022-10-17T14:07:00Z"/>
          <w:rFonts w:ascii="Times New Roman" w:hAnsi="Times New Roman" w:cs="Times New Roman"/>
          <w:b/>
          <w:bCs/>
          <w:sz w:val="18"/>
          <w:szCs w:val="18"/>
          <w:rPrChange w:id="252" w:author="임준범" w:date="2022-10-17T14:10:00Z">
            <w:rPr>
              <w:ins w:id="253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7E6110D" w14:textId="58939D02" w:rsidR="005A00FA" w:rsidRDefault="005A00FA" w:rsidP="000C55F0">
      <w:pPr>
        <w:wordWrap/>
        <w:spacing w:after="0" w:line="240" w:lineRule="exact"/>
        <w:rPr>
          <w:ins w:id="254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1FB34F6" w14:textId="78A7BE07" w:rsidR="00CC1B0A" w:rsidRDefault="00CC1B0A" w:rsidP="000C55F0">
      <w:pPr>
        <w:wordWrap/>
        <w:spacing w:after="0" w:line="240" w:lineRule="exact"/>
        <w:rPr>
          <w:ins w:id="255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56321119" w14:textId="531C0E3C" w:rsidR="00CC1B0A" w:rsidRDefault="00CC1B0A" w:rsidP="000C55F0">
      <w:pPr>
        <w:wordWrap/>
        <w:spacing w:after="0" w:line="240" w:lineRule="exact"/>
        <w:rPr>
          <w:ins w:id="256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65AE59E" w14:textId="61487461" w:rsidR="00CC1B0A" w:rsidRDefault="00CC1B0A" w:rsidP="000C55F0">
      <w:pPr>
        <w:wordWrap/>
        <w:spacing w:after="0" w:line="240" w:lineRule="exact"/>
        <w:rPr>
          <w:ins w:id="257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3A5A2F4" w14:textId="5D1417F1" w:rsidR="00CC1B0A" w:rsidRDefault="00CC1B0A" w:rsidP="000C55F0">
      <w:pPr>
        <w:wordWrap/>
        <w:spacing w:after="0" w:line="240" w:lineRule="exact"/>
        <w:rPr>
          <w:ins w:id="258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66E7736F" w14:textId="5A97F087" w:rsidR="00CC1B0A" w:rsidRDefault="00CC1B0A" w:rsidP="000C55F0">
      <w:pPr>
        <w:wordWrap/>
        <w:spacing w:after="0" w:line="240" w:lineRule="exact"/>
        <w:rPr>
          <w:ins w:id="259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11F34D94" w14:textId="15A86BE6" w:rsidR="00CC1B0A" w:rsidRDefault="00CC1B0A" w:rsidP="000C55F0">
      <w:pPr>
        <w:wordWrap/>
        <w:spacing w:after="0" w:line="240" w:lineRule="exact"/>
        <w:rPr>
          <w:ins w:id="260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940054F" w14:textId="56344877" w:rsidR="00CC1B0A" w:rsidRDefault="00CC1B0A" w:rsidP="000C55F0">
      <w:pPr>
        <w:wordWrap/>
        <w:spacing w:after="0" w:line="240" w:lineRule="exact"/>
        <w:rPr>
          <w:ins w:id="261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2ECCE7B4" w14:textId="7D09DC7D" w:rsidR="00CC1B0A" w:rsidRDefault="00CC1B0A" w:rsidP="000C55F0">
      <w:pPr>
        <w:wordWrap/>
        <w:spacing w:after="0" w:line="240" w:lineRule="exact"/>
        <w:rPr>
          <w:ins w:id="262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E5C95ED" w14:textId="0E5AA91A" w:rsidR="00CC1B0A" w:rsidRDefault="00CC1B0A" w:rsidP="000C55F0">
      <w:pPr>
        <w:wordWrap/>
        <w:spacing w:after="0" w:line="240" w:lineRule="exact"/>
        <w:rPr>
          <w:ins w:id="263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715F7B4" w14:textId="240414A9" w:rsidR="00CC1B0A" w:rsidRDefault="00CC1B0A" w:rsidP="000C55F0">
      <w:pPr>
        <w:wordWrap/>
        <w:spacing w:after="0" w:line="240" w:lineRule="exact"/>
        <w:rPr>
          <w:ins w:id="264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B994D7E" w14:textId="77777777" w:rsidR="00CC1B0A" w:rsidRPr="005E06FE" w:rsidRDefault="00CC1B0A" w:rsidP="000C55F0">
      <w:pPr>
        <w:wordWrap/>
        <w:spacing w:after="0" w:line="240" w:lineRule="exact"/>
        <w:rPr>
          <w:ins w:id="265" w:author="임준범" w:date="2022-10-17T14:07:00Z"/>
          <w:rFonts w:ascii="Times New Roman" w:hAnsi="Times New Roman" w:cs="Times New Roman" w:hint="eastAsia"/>
          <w:b/>
          <w:bCs/>
          <w:sz w:val="18"/>
          <w:szCs w:val="18"/>
          <w:rPrChange w:id="266" w:author="임준범" w:date="2022-10-17T14:10:00Z">
            <w:rPr>
              <w:ins w:id="267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3EE3973B" w14:textId="6139FA00" w:rsidR="005A00FA" w:rsidRPr="005E06FE" w:rsidRDefault="005A00FA" w:rsidP="000C55F0">
      <w:pPr>
        <w:wordWrap/>
        <w:spacing w:after="0" w:line="240" w:lineRule="exact"/>
        <w:rPr>
          <w:ins w:id="268" w:author="임준범" w:date="2022-10-17T14:07:00Z"/>
          <w:rFonts w:ascii="Times New Roman" w:hAnsi="Times New Roman" w:cs="Times New Roman"/>
          <w:b/>
          <w:bCs/>
          <w:sz w:val="18"/>
          <w:szCs w:val="18"/>
          <w:rPrChange w:id="269" w:author="임준범" w:date="2022-10-17T14:10:00Z">
            <w:rPr>
              <w:ins w:id="270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5677109" w14:textId="77777777" w:rsidR="00D84C7B" w:rsidRDefault="00D84C7B" w:rsidP="00D84C7B">
      <w:pPr>
        <w:wordWrap/>
        <w:spacing w:after="0" w:line="240" w:lineRule="exact"/>
        <w:rPr>
          <w:ins w:id="271" w:author="임준범" w:date="2022-10-17T14:08:00Z"/>
          <w:rFonts w:ascii="Times New Roman" w:hAnsi="Times New Roman" w:cs="Times New Roman"/>
          <w:sz w:val="18"/>
          <w:szCs w:val="18"/>
        </w:rPr>
      </w:pPr>
    </w:p>
    <w:p w14:paraId="2C684E29" w14:textId="77777777" w:rsidR="00D84C7B" w:rsidRPr="00896C32" w:rsidRDefault="00D84C7B" w:rsidP="00D84C7B">
      <w:pPr>
        <w:wordWrap/>
        <w:spacing w:after="0" w:line="240" w:lineRule="exact"/>
        <w:rPr>
          <w:ins w:id="272" w:author="임준범" w:date="2022-10-17T14:08:00Z"/>
          <w:rFonts w:ascii="Times New Roman" w:hAnsi="Times New Roman" w:cs="Times New Roman"/>
          <w:sz w:val="18"/>
          <w:szCs w:val="18"/>
        </w:rPr>
      </w:pPr>
    </w:p>
    <w:p w14:paraId="388B3BA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73" w:author="임준범" w:date="2022-10-17T14:08:00Z"/>
          <w:rFonts w:ascii="Times New Roman" w:hAnsi="Times New Roman" w:cs="Times New Roman"/>
          <w:b/>
          <w:bCs/>
          <w:noProof/>
          <w:sz w:val="24"/>
          <w:szCs w:val="24"/>
        </w:rPr>
      </w:pPr>
      <w:commentRangeStart w:id="274"/>
      <w:ins w:id="275" w:author="임준범" w:date="2022-10-17T14:08:00Z">
        <w:r w:rsidRPr="00AD0C7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PROFESSIONAL EXPERIENCE</w:t>
        </w:r>
        <w:commentRangeEnd w:id="274"/>
        <w:r>
          <w:rPr>
            <w:rStyle w:val="a8"/>
          </w:rPr>
          <w:commentReference w:id="274"/>
        </w:r>
      </w:ins>
    </w:p>
    <w:p w14:paraId="3919B630" w14:textId="4AEF626C" w:rsidR="00A04930" w:rsidRPr="00DF2B39" w:rsidDel="00D84C7B" w:rsidRDefault="00A04930">
      <w:pPr>
        <w:wordWrap/>
        <w:spacing w:after="0" w:line="240" w:lineRule="exact"/>
        <w:rPr>
          <w:del w:id="276" w:author="임준범" w:date="2022-10-17T14:08:00Z"/>
          <w:rFonts w:ascii="Times New Roman" w:hAnsi="Times New Roman" w:cs="Times New Roman"/>
          <w:b/>
          <w:bCs/>
          <w:sz w:val="24"/>
          <w:szCs w:val="24"/>
          <w:rPrChange w:id="277" w:author="Shin Jennifer" w:date="2022-10-15T23:07:00Z">
            <w:rPr>
              <w:del w:id="278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279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80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5528"/>
        <w:gridCol w:w="2828"/>
        <w:tblGridChange w:id="281">
          <w:tblGrid>
            <w:gridCol w:w="2972"/>
            <w:gridCol w:w="5528"/>
            <w:gridCol w:w="2828"/>
          </w:tblGrid>
        </w:tblGridChange>
      </w:tblGrid>
      <w:tr w:rsidR="00520B7B" w:rsidRPr="00DA2CB5" w14:paraId="6836B484" w14:textId="77777777" w:rsidTr="00B21E8F">
        <w:tc>
          <w:tcPr>
            <w:tcW w:w="2972" w:type="dxa"/>
            <w:vAlign w:val="center"/>
            <w:tcPrChange w:id="282" w:author="임준범" w:date="2022-10-17T14:11:00Z">
              <w:tcPr>
                <w:tcW w:w="2972" w:type="dxa"/>
                <w:vAlign w:val="center"/>
              </w:tcPr>
            </w:tcPrChange>
          </w:tcPr>
          <w:p w14:paraId="4AACDF86" w14:textId="24121065" w:rsidR="00520B7B" w:rsidRPr="00727DE6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83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284" w:author="임준범" w:date="2022-10-17T13:44:00Z">
                <w:pPr>
                  <w:jc w:val="left"/>
                </w:pPr>
              </w:pPrChange>
            </w:pPr>
            <w:commentRangeStart w:id="285"/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86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Software </w:t>
            </w:r>
            <w:r w:rsidR="009C5675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287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Engineer</w:t>
            </w:r>
          </w:p>
        </w:tc>
        <w:tc>
          <w:tcPr>
            <w:tcW w:w="5528" w:type="dxa"/>
            <w:vAlign w:val="center"/>
            <w:tcPrChange w:id="288" w:author="임준범" w:date="2022-10-17T14:11:00Z">
              <w:tcPr>
                <w:tcW w:w="5528" w:type="dxa"/>
                <w:vAlign w:val="center"/>
              </w:tcPr>
            </w:tcPrChange>
          </w:tcPr>
          <w:p w14:paraId="6507F303" w14:textId="3E828B75" w:rsidR="00520B7B" w:rsidRPr="00DA2CB5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289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  <w:tcPrChange w:id="290" w:author="임준범" w:date="2022-10-17T14:11:00Z">
              <w:tcPr>
                <w:tcW w:w="2828" w:type="dxa"/>
                <w:vAlign w:val="center"/>
              </w:tcPr>
            </w:tcPrChange>
          </w:tcPr>
          <w:p w14:paraId="7D029C64" w14:textId="7D0E2B70" w:rsidR="00520B7B" w:rsidRPr="00DA2CB5" w:rsidRDefault="00080384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29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uly 2021 </w:t>
            </w:r>
            <w:del w:id="29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293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705BC771" w14:textId="77777777" w:rsidTr="00B21E8F">
        <w:tc>
          <w:tcPr>
            <w:tcW w:w="11328" w:type="dxa"/>
            <w:gridSpan w:val="3"/>
            <w:vAlign w:val="center"/>
            <w:tcPrChange w:id="294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13F45679" w14:textId="20CD68A6" w:rsidR="00F31CB1" w:rsidRPr="006E5518" w:rsidRDefault="00F31CB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29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296" w:author="Shin Jennifer" w:date="2022-10-15T23:17:00Z">
              <w:r w:rsidR="008439E0"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for small business </w:t>
            </w:r>
            <w:commentRangeStart w:id="297"/>
            <w:commentRangeStart w:id="298"/>
            <w:r w:rsidR="008439E0" w:rsidRPr="006E5518">
              <w:rPr>
                <w:rFonts w:ascii="Times New Roman" w:hAnsi="Times New Roman" w:cs="Times New Roman"/>
                <w:szCs w:val="20"/>
              </w:rPr>
              <w:t>owners</w:t>
            </w:r>
            <w:commentRangeEnd w:id="297"/>
            <w:r w:rsidR="00E01DE4">
              <w:rPr>
                <w:rStyle w:val="a8"/>
              </w:rPr>
              <w:commentReference w:id="297"/>
            </w:r>
            <w:commentRangeEnd w:id="298"/>
            <w:r w:rsidR="00DD745E">
              <w:rPr>
                <w:rStyle w:val="a8"/>
              </w:rPr>
              <w:commentReference w:id="298"/>
            </w:r>
            <w:ins w:id="299" w:author="Shin Jennifer" w:date="2022-10-15T23:17:00Z">
              <w:r w:rsidR="00E01DE4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7C33A72" w14:textId="710505E5" w:rsidR="008439E0" w:rsidRPr="006E5518" w:rsidRDefault="008439E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0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01" w:author="Shin Jennifer" w:date="2022-10-15T23:18:00Z"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>Ma</w:delText>
              </w:r>
              <w:r w:rsidR="00400546" w:rsidRPr="006E5518" w:rsidDel="00E01DE4">
                <w:rPr>
                  <w:rFonts w:ascii="Times New Roman" w:hAnsi="Times New Roman" w:cs="Times New Roman" w:hint="eastAsia"/>
                  <w:szCs w:val="20"/>
                </w:rPr>
                <w:delText>d</w:delText>
              </w:r>
              <w:r w:rsidR="00400546" w:rsidRPr="006E5518" w:rsidDel="00E01DE4">
                <w:rPr>
                  <w:rFonts w:ascii="Times New Roman" w:hAnsi="Times New Roman" w:cs="Times New Roman"/>
                  <w:szCs w:val="20"/>
                </w:rPr>
                <w:delText>e</w:delText>
              </w:r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02" w:author="Shin Jennifer" w:date="2022-10-15T23:18:00Z">
              <w:r w:rsidR="00E01DE4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E01DE4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 display to use JavaScript </w:t>
            </w:r>
            <w:ins w:id="303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with</w:t>
              </w:r>
            </w:ins>
            <w:del w:id="304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by using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305" w:author="Shin Jennifer" w:date="2022-10-16T19:13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company’s own internal software </w:t>
            </w:r>
            <w:del w:id="306" w:author="Shin Jennifer" w:date="2022-10-15T23:18:00Z">
              <w:r w:rsidR="00CC0761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CC0761" w:rsidRPr="006E5518">
              <w:rPr>
                <w:rFonts w:ascii="Times New Roman" w:hAnsi="Times New Roman" w:cs="Times New Roman"/>
                <w:szCs w:val="20"/>
              </w:rPr>
              <w:t>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  <w:ins w:id="307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908A52" w14:textId="30B44699" w:rsidR="00CC0761" w:rsidRPr="006E5518" w:rsidRDefault="00CC07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0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s that declared database I/O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09" w:author="Shin Jennifer" w:date="2022-10-15T23:18:00Z">
              <w:r w:rsidR="00195148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  <w:ins w:id="310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0A016D" w14:textId="07ED0707" w:rsidR="009204F1" w:rsidRPr="006E5518" w:rsidDel="007669B0" w:rsidRDefault="00930FF9">
            <w:pPr>
              <w:wordWrap/>
              <w:spacing w:line="240" w:lineRule="exact"/>
              <w:jc w:val="left"/>
              <w:rPr>
                <w:del w:id="311" w:author="임준범" w:date="2022-10-17T14:10:00Z"/>
                <w:rFonts w:ascii="Times New Roman" w:hAnsi="Times New Roman" w:cs="Times New Roman"/>
                <w:szCs w:val="20"/>
              </w:rPr>
              <w:pPrChange w:id="31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13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Create</w:delText>
              </w:r>
              <w:r w:rsidR="002266BB" w:rsidRPr="006E5518" w:rsidDel="00FE57A2">
                <w:rPr>
                  <w:rFonts w:ascii="Times New Roman" w:hAnsi="Times New Roman" w:cs="Times New Roman"/>
                  <w:szCs w:val="20"/>
                </w:rPr>
                <w:delText>d</w:delText>
              </w:r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314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Formed</w:t>
              </w:r>
              <w:r w:rsidR="00FE57A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</w:t>
            </w:r>
            <w:del w:id="315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  <w:ins w:id="316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C06125" w14:textId="7916A6CD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17" w:author="임준범" w:date="2022-10-17T13:44:00Z">
                <w:pPr>
                  <w:jc w:val="left"/>
                </w:pPr>
              </w:pPrChange>
            </w:pPr>
          </w:p>
        </w:tc>
      </w:tr>
      <w:tr w:rsidR="00F26DC0" w:rsidRPr="00DA2CB5" w14:paraId="2198EE5D" w14:textId="77777777" w:rsidTr="00B21E8F">
        <w:tc>
          <w:tcPr>
            <w:tcW w:w="2972" w:type="dxa"/>
            <w:vAlign w:val="center"/>
            <w:tcPrChange w:id="318" w:author="임준범" w:date="2022-10-17T14:11:00Z">
              <w:tcPr>
                <w:tcW w:w="2972" w:type="dxa"/>
                <w:vAlign w:val="center"/>
              </w:tcPr>
            </w:tcPrChange>
          </w:tcPr>
          <w:p w14:paraId="594312EE" w14:textId="41B1C715" w:rsidR="00F26DC0" w:rsidRPr="00727DE6" w:rsidRDefault="00F26DC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19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20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21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DevOps</w:t>
            </w:r>
            <w:r w:rsidR="004D1CAB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22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</w:t>
            </w:r>
          </w:p>
        </w:tc>
        <w:tc>
          <w:tcPr>
            <w:tcW w:w="5528" w:type="dxa"/>
            <w:vAlign w:val="center"/>
            <w:tcPrChange w:id="323" w:author="임준범" w:date="2022-10-17T14:11:00Z">
              <w:tcPr>
                <w:tcW w:w="5528" w:type="dxa"/>
                <w:vAlign w:val="center"/>
              </w:tcPr>
            </w:tcPrChange>
          </w:tcPr>
          <w:p w14:paraId="7D3A1112" w14:textId="694D76DD" w:rsidR="00F26DC0" w:rsidRPr="00DA2CB5" w:rsidRDefault="004D1CA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2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325" w:author="임준범" w:date="2022-10-17T14:11:00Z">
              <w:tcPr>
                <w:tcW w:w="2828" w:type="dxa"/>
                <w:vAlign w:val="center"/>
              </w:tcPr>
            </w:tcPrChange>
          </w:tcPr>
          <w:p w14:paraId="37ADCCDC" w14:textId="4B9A04B1" w:rsidR="00F26DC0" w:rsidRPr="00DA2CB5" w:rsidRDefault="004D1CA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32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ay 2022 </w:t>
            </w:r>
            <w:ins w:id="32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328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365C7109" w14:textId="77777777" w:rsidTr="00B21E8F">
        <w:tc>
          <w:tcPr>
            <w:tcW w:w="11328" w:type="dxa"/>
            <w:gridSpan w:val="3"/>
            <w:vAlign w:val="center"/>
            <w:tcPrChange w:id="329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3FD25BD5" w14:textId="03C0BBF8" w:rsidR="00EB6357" w:rsidRPr="006E5518" w:rsidRDefault="00EB635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3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ins w:id="331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>MCI</w:t>
            </w:r>
            <w:ins w:id="332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ins w:id="333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ins w:id="334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  <w:ins w:id="335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1F36A45" w14:textId="6217E1B4" w:rsidR="00BC750E" w:rsidRPr="006E5518" w:rsidRDefault="00BC750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33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</w:t>
            </w:r>
            <w:del w:id="337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d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the log </w:t>
            </w:r>
            <w:del w:id="338" w:author="Shin Jennifer" w:date="2022-10-16T19:14:00Z">
              <w:r w:rsidR="00584E49"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 xml:space="preserve">when </w:delText>
              </w:r>
            </w:del>
            <w:ins w:id="339" w:author="Shin Jennifer" w:date="2022-10-16T19:14:00Z">
              <w:r w:rsidR="00715079">
                <w:rPr>
                  <w:rFonts w:ascii="Times New Roman" w:hAnsi="Times New Roman" w:cs="Times New Roman" w:hint="eastAsia"/>
                  <w:szCs w:val="20"/>
                </w:rPr>
                <w:t xml:space="preserve">of 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 xml:space="preserve">each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>client</w:t>
            </w:r>
            <w:del w:id="340" w:author="Shin Jennifer" w:date="2022-10-16T19:14:00Z">
              <w:r w:rsidR="00584E49"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access, </w:t>
            </w:r>
            <w:del w:id="341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and </w:delText>
              </w:r>
            </w:del>
            <w:ins w:id="342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reducing</w:t>
              </w:r>
              <w:r w:rsidR="00E0795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the </w:t>
            </w:r>
            <w:ins w:id="343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 xml:space="preserve">search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steps </w:t>
            </w:r>
            <w:del w:id="344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for search have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from </w:t>
            </w:r>
            <w:del w:id="345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4 to </w:t>
            </w:r>
            <w:del w:id="346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1</w:t>
            </w:r>
            <w:del w:id="347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and the search time </w:t>
            </w:r>
            <w:del w:id="348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has also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by 25%</w:t>
            </w:r>
            <w:ins w:id="349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6115FCE" w14:textId="0F3B440C" w:rsidR="003745CA" w:rsidRPr="006E5518" w:rsidRDefault="003745C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5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351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352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Devised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load generators that can tpcall to OLTP (Online Transaction Processing) and allow</w:t>
            </w:r>
            <w:del w:id="353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clients to </w:t>
            </w:r>
            <w:del w:id="354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connect </w:delText>
              </w:r>
            </w:del>
            <w:ins w:id="355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link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to the MCI system via </w:t>
            </w:r>
            <w:del w:id="356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tcp </w:delText>
              </w:r>
            </w:del>
            <w:ins w:id="357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TCP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connect</w:t>
            </w:r>
            <w:ins w:id="358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359" w:author="Shin Jennifer" w:date="2022-10-16T00:03:00Z">
              <w:r w:rsidR="00CE201B" w:rsidRPr="006E5518" w:rsidDel="007F2ACF">
                <w:rPr>
                  <w:rFonts w:ascii="Times New Roman" w:hAnsi="Times New Roman" w:cs="Times New Roman"/>
                  <w:szCs w:val="20"/>
                </w:rPr>
                <w:delText>, and</w:delText>
              </w:r>
            </w:del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analyzed the</w:t>
            </w:r>
            <w:ins w:id="360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 xml:space="preserve"> TPS measurement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results</w:t>
            </w:r>
            <w:ins w:id="361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362" w:author="Shin Jennifer" w:date="2022-10-15T23:53:00Z">
              <w:r w:rsidR="00473B67" w:rsidRPr="006E5518" w:rsidDel="00691342">
                <w:rPr>
                  <w:rFonts w:ascii="Times New Roman" w:hAnsi="Times New Roman" w:cs="Times New Roman"/>
                  <w:szCs w:val="20"/>
                </w:rPr>
                <w:delText>for measure TPS</w:delText>
              </w:r>
            </w:del>
          </w:p>
          <w:p w14:paraId="31476D00" w14:textId="7E28851B" w:rsidR="00E079DD" w:rsidRPr="006E5518" w:rsidRDefault="00E079DD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36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Developed and tested a new transaction</w:t>
            </w:r>
            <w:ins w:id="364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(TR) that requires personal information inquiry after validati</w:t>
            </w:r>
            <w:del w:id="365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n</w:t>
            </w:r>
            <w:ins w:id="366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g</w:t>
              </w:r>
            </w:ins>
            <w:del w:id="367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of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368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369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public certificate, and</w:t>
            </w:r>
            <w:del w:id="370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used gdb 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solve</w:t>
            </w:r>
            <w:ins w:id="371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d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errors </w:t>
            </w:r>
            <w:del w:id="372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occurred during test</w:t>
            </w:r>
            <w:ins w:id="373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using </w:t>
              </w:r>
            </w:ins>
            <w:ins w:id="374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</w:t>
              </w:r>
            </w:ins>
            <w:ins w:id="375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439E9B2" w14:textId="0C29522C" w:rsidR="00CE201B" w:rsidRPr="006E5518" w:rsidRDefault="007E314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7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commentRangeStart w:id="377"/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ocket</w:t>
            </w:r>
            <w:ins w:id="378" w:author="Shin Jennifer" w:date="2022-10-16T19:17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3B1263E6" w:rsidR="007E314A" w:rsidRPr="006E5518" w:rsidDel="007669B0" w:rsidRDefault="00CE201B">
            <w:pPr>
              <w:wordWrap/>
              <w:spacing w:line="240" w:lineRule="exact"/>
              <w:jc w:val="left"/>
              <w:rPr>
                <w:del w:id="379" w:author="임준범" w:date="2022-10-17T14:10:00Z"/>
                <w:rFonts w:ascii="Times New Roman" w:hAnsi="Times New Roman" w:cs="Times New Roman"/>
                <w:szCs w:val="20"/>
              </w:rPr>
              <w:pPrChange w:id="38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Operation and maintenance using Linux commands such as </w:t>
            </w:r>
            <w:ins w:id="381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C</w:t>
              </w:r>
            </w:ins>
            <w:del w:id="382" w:author="Shin Jennifer" w:date="2022-10-16T19:18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c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rontab, </w:t>
            </w:r>
            <w:del w:id="383" w:author="Shin Jennifer" w:date="2022-10-16T19:18:00Z">
              <w:r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>ps</w:delText>
              </w:r>
            </w:del>
            <w:ins w:id="384" w:author="Shin Jennifer" w:date="2022-10-16T19:18:00Z">
              <w:r w:rsidR="00715079">
                <w:rPr>
                  <w:rFonts w:ascii="Times New Roman" w:hAnsi="Times New Roman" w:cs="Times New Roman" w:hint="eastAsia"/>
                  <w:szCs w:val="20"/>
                </w:rPr>
                <w:t>P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del w:id="385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gdb </w:delText>
              </w:r>
            </w:del>
            <w:ins w:id="386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GDB,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proofErr w:type="spellStart"/>
            <w:ins w:id="387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388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trace</w:t>
            </w:r>
            <w:proofErr w:type="spellEnd"/>
            <w:ins w:id="389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commentRangeEnd w:id="377"/>
            <w:ins w:id="390" w:author="Shin Jennifer" w:date="2022-10-16T19:17:00Z">
              <w:r w:rsidR="00715079">
                <w:rPr>
                  <w:rStyle w:val="a8"/>
                </w:rPr>
                <w:commentReference w:id="377"/>
              </w:r>
            </w:ins>
            <w:commentRangeEnd w:id="285"/>
            <w:ins w:id="391" w:author="Shin Jennifer" w:date="2022-10-16T19:21:00Z">
              <w:r w:rsidR="00715079">
                <w:rPr>
                  <w:rStyle w:val="a8"/>
                </w:rPr>
                <w:commentReference w:id="285"/>
              </w:r>
            </w:ins>
          </w:p>
          <w:p w14:paraId="3656ADF5" w14:textId="1BE5B5A6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392" w:author="임준범" w:date="2022-10-17T13:44:00Z">
                <w:pPr>
                  <w:jc w:val="left"/>
                </w:pPr>
              </w:pPrChange>
            </w:pPr>
          </w:p>
        </w:tc>
      </w:tr>
      <w:tr w:rsidR="000451CB" w:rsidRPr="00DA2CB5" w14:paraId="3AEAC94B" w14:textId="77777777" w:rsidTr="00B21E8F">
        <w:tc>
          <w:tcPr>
            <w:tcW w:w="2972" w:type="dxa"/>
            <w:vAlign w:val="center"/>
            <w:tcPrChange w:id="393" w:author="임준범" w:date="2022-10-17T14:11:00Z">
              <w:tcPr>
                <w:tcW w:w="2972" w:type="dxa"/>
                <w:vAlign w:val="center"/>
              </w:tcPr>
            </w:tcPrChange>
          </w:tcPr>
          <w:p w14:paraId="1C991340" w14:textId="3D7B3965" w:rsidR="000451CB" w:rsidRPr="00715079" w:rsidRDefault="009C56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94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395" w:author="임준범" w:date="2022-10-17T13:44:00Z">
                <w:pPr>
                  <w:jc w:val="left"/>
                </w:pPr>
              </w:pPrChange>
            </w:pPr>
            <w:r w:rsidRPr="00715079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396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Software Engineer</w:t>
            </w:r>
          </w:p>
        </w:tc>
        <w:tc>
          <w:tcPr>
            <w:tcW w:w="5528" w:type="dxa"/>
            <w:vAlign w:val="center"/>
            <w:tcPrChange w:id="397" w:author="임준범" w:date="2022-10-17T14:11:00Z">
              <w:tcPr>
                <w:tcW w:w="5528" w:type="dxa"/>
                <w:vAlign w:val="center"/>
              </w:tcPr>
            </w:tcPrChange>
          </w:tcPr>
          <w:p w14:paraId="37843D1E" w14:textId="7308731F" w:rsidR="000451CB" w:rsidRPr="00DA2CB5" w:rsidRDefault="000451C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9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399" w:author="임준범" w:date="2022-10-17T14:11:00Z">
              <w:tcPr>
                <w:tcW w:w="2828" w:type="dxa"/>
                <w:vAlign w:val="center"/>
              </w:tcPr>
            </w:tcPrChange>
          </w:tcPr>
          <w:p w14:paraId="67296A95" w14:textId="24CC7935" w:rsidR="000451CB" w:rsidRPr="00DA2CB5" w:rsidRDefault="00AE0EEE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0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</w:t>
            </w:r>
            <w:ins w:id="40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02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 </w:t>
            </w:r>
            <w:del w:id="403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404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Apr</w:t>
            </w:r>
            <w:ins w:id="40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0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il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1B4D07" w:rsidRPr="00DA2CB5" w14:paraId="64E3C33C" w14:textId="77777777" w:rsidTr="00B21E8F">
        <w:tc>
          <w:tcPr>
            <w:tcW w:w="11328" w:type="dxa"/>
            <w:gridSpan w:val="3"/>
            <w:vAlign w:val="center"/>
            <w:tcPrChange w:id="407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57528F10" w14:textId="541CB3B2" w:rsidR="00B341C3" w:rsidRPr="006E5518" w:rsidRDefault="00A431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0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Participated in the project </w:t>
            </w:r>
            <w:del w:id="409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ins w:id="410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to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E900EE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11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e</w:t>
              </w:r>
            </w:ins>
            <w:del w:id="412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java framework in </w:t>
            </w:r>
            <w:proofErr w:type="spellStart"/>
            <w:r w:rsidR="00E900EE" w:rsidRPr="006E5518">
              <w:rPr>
                <w:rFonts w:ascii="Times New Roman" w:hAnsi="Times New Roman" w:cs="Times New Roman"/>
                <w:szCs w:val="20"/>
              </w:rPr>
              <w:t>Yuanta’s</w:t>
            </w:r>
            <w:proofErr w:type="spellEnd"/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middleware system</w:t>
            </w:r>
            <w:ins w:id="413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5A8D1D5A" w14:textId="072BBB64" w:rsidR="00E93690" w:rsidRPr="006E5518" w:rsidRDefault="006337C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4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Decomposed </w:t>
            </w:r>
            <w:ins w:id="415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java framework and </w:t>
            </w:r>
            <w:del w:id="416" w:author="Shin Jennifer" w:date="2022-10-16T19:27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created </w:delText>
              </w:r>
            </w:del>
            <w:ins w:id="417" w:author="Shin Jennifer" w:date="2022-10-16T19:27:00Z">
              <w:r w:rsidR="0062031E">
                <w:rPr>
                  <w:rFonts w:ascii="Times New Roman" w:hAnsi="Times New Roman" w:cs="Times New Roman"/>
                  <w:szCs w:val="20"/>
                </w:rPr>
                <w:t>drew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a functional processing flow diagram and detailed description documents using MS Office</w:t>
            </w:r>
            <w:ins w:id="418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2625228" w14:textId="560B6954" w:rsidR="00B341C3" w:rsidRPr="006E5518" w:rsidRDefault="00FE6B2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420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421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</w:t>
            </w:r>
            <w:del w:id="422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version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to </w:t>
            </w:r>
            <w:ins w:id="423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ver.</w:t>
              </w:r>
            </w:ins>
            <w:del w:id="424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java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25" w:author="Shin Jennifer" w:date="2022-10-16T19:19:00Z">
              <w:r w:rsidR="004B770C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4B770C" w:rsidRPr="006E5518">
              <w:rPr>
                <w:rFonts w:ascii="Times New Roman" w:hAnsi="Times New Roman" w:cs="Times New Roman"/>
                <w:szCs w:val="20"/>
              </w:rPr>
              <w:t>using eclipse</w:t>
            </w:r>
            <w:ins w:id="426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; </w:t>
              </w:r>
            </w:ins>
            <w:ins w:id="427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tested the</w:t>
              </w:r>
            </w:ins>
            <w:del w:id="428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 and proceeding with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framework </w:t>
            </w:r>
            <w:del w:id="429" w:author="Shin Jennifer" w:date="2022-10-16T19:20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testing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>and fix</w:t>
            </w:r>
            <w:ins w:id="430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errors </w:t>
            </w:r>
            <w:del w:id="431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occur when </w:delText>
              </w:r>
            </w:del>
            <w:ins w:id="432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during the 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>test</w:t>
            </w:r>
            <w:del w:id="433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ins w:id="434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CB05CC6" w14:textId="1E6D54C9" w:rsidR="00910241" w:rsidRPr="006E5518" w:rsidRDefault="009102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3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36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Reduce </w:delText>
              </w:r>
            </w:del>
            <w:ins w:id="437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>Achieved 75% decrease in the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compilation time </w:t>
            </w:r>
            <w:del w:id="438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75% </w:delText>
              </w:r>
            </w:del>
            <w:r w:rsidR="00912142" w:rsidRPr="006E5518">
              <w:rPr>
                <w:rFonts w:ascii="Times New Roman" w:hAnsi="Times New Roman" w:cs="Times New Roman"/>
                <w:szCs w:val="20"/>
              </w:rPr>
              <w:t>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ing </w:t>
            </w:r>
            <w:del w:id="439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compiler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options </w:t>
            </w:r>
            <w:del w:id="440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that can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441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to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compile only edited or added sources</w:t>
            </w:r>
            <w:del w:id="442" w:author="Shin Jennifer" w:date="2022-10-16T19:22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and </w:t>
            </w:r>
            <w:commentRangeStart w:id="443"/>
            <w:r w:rsidRPr="006E5518">
              <w:rPr>
                <w:rFonts w:ascii="Times New Roman" w:hAnsi="Times New Roman" w:cs="Times New Roman"/>
                <w:szCs w:val="20"/>
              </w:rPr>
              <w:t>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commentRangeEnd w:id="443"/>
            <w:r w:rsidR="0062031E">
              <w:rPr>
                <w:rStyle w:val="a8"/>
              </w:rPr>
              <w:commentReference w:id="443"/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</w:t>
            </w:r>
            <w:ins w:id="444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(Software Configuration Management) system</w:t>
            </w:r>
          </w:p>
        </w:tc>
      </w:tr>
    </w:tbl>
    <w:p w14:paraId="4C62BEBD" w14:textId="4FD4FADE" w:rsidR="00540FEB" w:rsidDel="007669B0" w:rsidRDefault="00540FEB">
      <w:pPr>
        <w:wordWrap/>
        <w:spacing w:after="0" w:line="240" w:lineRule="exact"/>
        <w:rPr>
          <w:del w:id="445" w:author="임준범" w:date="2022-10-17T14:10:00Z"/>
          <w:rFonts w:ascii="Times New Roman" w:hAnsi="Times New Roman" w:cs="Times New Roman"/>
          <w:sz w:val="18"/>
          <w:szCs w:val="18"/>
        </w:rPr>
        <w:pPrChange w:id="446" w:author="임준범" w:date="2022-10-17T13:44:00Z">
          <w:pPr>
            <w:spacing w:after="0" w:line="240" w:lineRule="auto"/>
          </w:pPr>
        </w:pPrChange>
      </w:pPr>
    </w:p>
    <w:p w14:paraId="38A8E4F3" w14:textId="07AE3AC1" w:rsidR="00C7707D" w:rsidRPr="00896C32" w:rsidDel="00D84C7B" w:rsidRDefault="00C7707D">
      <w:pPr>
        <w:wordWrap/>
        <w:spacing w:after="0" w:line="240" w:lineRule="exact"/>
        <w:rPr>
          <w:del w:id="447" w:author="임준범" w:date="2022-10-17T14:07:00Z"/>
          <w:rFonts w:ascii="Times New Roman" w:hAnsi="Times New Roman" w:cs="Times New Roman"/>
          <w:sz w:val="18"/>
          <w:szCs w:val="18"/>
        </w:rPr>
        <w:pPrChange w:id="448" w:author="임준범" w:date="2022-10-17T13:44:00Z">
          <w:pPr>
            <w:spacing w:after="0" w:line="240" w:lineRule="auto"/>
          </w:pPr>
        </w:pPrChange>
      </w:pPr>
    </w:p>
    <w:p w14:paraId="00FD0143" w14:textId="474775C4" w:rsidR="00D84C7B" w:rsidRPr="00896C32" w:rsidRDefault="00540FEB" w:rsidP="00D84C7B">
      <w:pPr>
        <w:wordWrap/>
        <w:spacing w:after="0" w:line="240" w:lineRule="exact"/>
        <w:rPr>
          <w:ins w:id="449" w:author="임준범" w:date="2022-10-17T14:07:00Z"/>
          <w:rFonts w:ascii="Times New Roman" w:hAnsi="Times New Roman" w:cs="Times New Roman"/>
          <w:sz w:val="18"/>
          <w:szCs w:val="18"/>
        </w:rPr>
      </w:pPr>
      <w:del w:id="450" w:author="임준범" w:date="2022-10-17T10:23:00Z">
        <w:r w:rsidRPr="00BC1C33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51" w:author="Shin Jennifer" w:date="2022-10-16T19:30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6E918CE7" wp14:editId="429E7B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" name="직선 연결선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76C1DF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452" w:author="임준범" w:date="2022-10-17T14:07:00Z">
        <w:r w:rsidRPr="00BC1C33" w:rsidDel="00D84C7B">
          <w:rPr>
            <w:rFonts w:ascii="Times New Roman" w:hAnsi="Times New Roman" w:cs="Times New Roman"/>
            <w:b/>
            <w:bCs/>
            <w:sz w:val="24"/>
            <w:szCs w:val="24"/>
            <w:rPrChange w:id="453" w:author="Shin Jennifer" w:date="2022-10-16T19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EDUCATION</w:delText>
        </w:r>
      </w:del>
    </w:p>
    <w:p w14:paraId="0526250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454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455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p w14:paraId="4DBA7269" w14:textId="41552D3E" w:rsidR="00D84C7B" w:rsidRPr="00BC1C33" w:rsidDel="00D84C7B" w:rsidRDefault="00D84C7B">
      <w:pPr>
        <w:wordWrap/>
        <w:spacing w:after="0" w:line="240" w:lineRule="exact"/>
        <w:rPr>
          <w:del w:id="456" w:author="임준범" w:date="2022-10-17T14:07:00Z"/>
          <w:rFonts w:ascii="Times New Roman" w:hAnsi="Times New Roman" w:cs="Times New Roman"/>
          <w:b/>
          <w:bCs/>
          <w:sz w:val="24"/>
          <w:szCs w:val="24"/>
          <w:rPrChange w:id="457" w:author="Shin Jennifer" w:date="2022-10-16T19:30:00Z">
            <w:rPr>
              <w:del w:id="458" w:author="임준범" w:date="2022-10-17T14:07:00Z"/>
              <w:rFonts w:ascii="Times New Roman" w:hAnsi="Times New Roman" w:cs="Times New Roman"/>
              <w:sz w:val="24"/>
              <w:szCs w:val="24"/>
            </w:rPr>
          </w:rPrChange>
        </w:rPr>
        <w:pPrChange w:id="459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60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461">
          <w:tblGrid>
            <w:gridCol w:w="5098"/>
            <w:gridCol w:w="3261"/>
            <w:gridCol w:w="2969"/>
          </w:tblGrid>
        </w:tblGridChange>
      </w:tblGrid>
      <w:tr w:rsidR="008E0892" w:rsidRPr="00DA2CB5" w14:paraId="73631A77" w14:textId="77777777" w:rsidTr="00B21E8F">
        <w:tc>
          <w:tcPr>
            <w:tcW w:w="5098" w:type="dxa"/>
            <w:vAlign w:val="center"/>
            <w:tcPrChange w:id="462" w:author="임준범" w:date="2022-10-17T14:11:00Z">
              <w:tcPr>
                <w:tcW w:w="5098" w:type="dxa"/>
                <w:vAlign w:val="center"/>
              </w:tcPr>
            </w:tcPrChange>
          </w:tcPr>
          <w:p w14:paraId="6A5ED980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63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261" w:type="dxa"/>
            <w:vAlign w:val="center"/>
            <w:tcPrChange w:id="464" w:author="임준범" w:date="2022-10-17T14:11:00Z">
              <w:tcPr>
                <w:tcW w:w="3261" w:type="dxa"/>
                <w:vAlign w:val="center"/>
              </w:tcPr>
            </w:tcPrChange>
          </w:tcPr>
          <w:p w14:paraId="53CAE4AE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6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466" w:author="임준범" w:date="2022-10-17T14:11:00Z">
              <w:tcPr>
                <w:tcW w:w="2969" w:type="dxa"/>
                <w:vAlign w:val="center"/>
              </w:tcPr>
            </w:tcPrChange>
          </w:tcPr>
          <w:p w14:paraId="29B3D79B" w14:textId="239D9C19" w:rsidR="008E0892" w:rsidRPr="00DA2CB5" w:rsidRDefault="008E0892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6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46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69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2015 </w:t>
            </w:r>
            <w:ins w:id="470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71" w:author="Shin Jennifer" w:date="2022-10-15T23:07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Feb</w:t>
            </w:r>
            <w:ins w:id="472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473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8E0892" w:rsidRPr="00DA2CB5" w14:paraId="2A041F1F" w14:textId="77777777" w:rsidTr="00B21E8F">
        <w:tc>
          <w:tcPr>
            <w:tcW w:w="11328" w:type="dxa"/>
            <w:gridSpan w:val="3"/>
            <w:vAlign w:val="center"/>
            <w:tcPrChange w:id="474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2FF3760A" w14:textId="5DDDB78F" w:rsidR="008E0892" w:rsidRPr="006E5518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7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172CB20D" w:rsidR="008E0892" w:rsidDel="007669B0" w:rsidRDefault="008E0892">
      <w:pPr>
        <w:wordWrap/>
        <w:spacing w:after="0" w:line="240" w:lineRule="exact"/>
        <w:rPr>
          <w:del w:id="476" w:author="임준범" w:date="2022-10-17T14:10:00Z"/>
          <w:rFonts w:ascii="Times New Roman" w:hAnsi="Times New Roman" w:cs="Times New Roman"/>
          <w:sz w:val="18"/>
          <w:szCs w:val="18"/>
        </w:rPr>
        <w:pPrChange w:id="477" w:author="임준범" w:date="2022-10-17T13:44:00Z">
          <w:pPr>
            <w:spacing w:after="0" w:line="240" w:lineRule="auto"/>
          </w:pPr>
        </w:pPrChange>
      </w:pPr>
    </w:p>
    <w:p w14:paraId="13ECF4DC" w14:textId="22275299" w:rsidR="00C7707D" w:rsidRPr="00896C32" w:rsidDel="006E0C1F" w:rsidRDefault="00C7707D">
      <w:pPr>
        <w:wordWrap/>
        <w:spacing w:after="0" w:line="240" w:lineRule="exact"/>
        <w:rPr>
          <w:del w:id="478" w:author="임준범" w:date="2022-10-17T14:08:00Z"/>
          <w:rFonts w:ascii="Times New Roman" w:hAnsi="Times New Roman" w:cs="Times New Roman"/>
          <w:sz w:val="18"/>
          <w:szCs w:val="18"/>
        </w:rPr>
        <w:pPrChange w:id="479" w:author="임준범" w:date="2022-10-17T13:44:00Z">
          <w:pPr>
            <w:spacing w:after="0" w:line="240" w:lineRule="auto"/>
          </w:pPr>
        </w:pPrChange>
      </w:pPr>
    </w:p>
    <w:p w14:paraId="5A11FB70" w14:textId="4706B3FD" w:rsidR="002668A1" w:rsidRPr="00896C32" w:rsidRDefault="009679E4" w:rsidP="002668A1">
      <w:pPr>
        <w:wordWrap/>
        <w:spacing w:after="0" w:line="240" w:lineRule="exact"/>
        <w:rPr>
          <w:ins w:id="480" w:author="임준범" w:date="2022-10-17T14:08:00Z"/>
          <w:rFonts w:ascii="Times New Roman" w:hAnsi="Times New Roman" w:cs="Times New Roman"/>
          <w:sz w:val="18"/>
          <w:szCs w:val="18"/>
        </w:rPr>
      </w:pPr>
      <w:del w:id="481" w:author="임준범" w:date="2022-10-17T10:24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482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E353D3F" wp14:editId="10945A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1" name="직선 연결선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6B7C39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483" w:author="임준범" w:date="2022-10-17T14:08:00Z">
        <w:r w:rsidRPr="00DF2B39" w:rsidDel="006E0C1F">
          <w:rPr>
            <w:rFonts w:ascii="Times New Roman" w:hAnsi="Times New Roman" w:cs="Times New Roman"/>
            <w:b/>
            <w:bCs/>
            <w:sz w:val="24"/>
            <w:szCs w:val="24"/>
            <w:rPrChange w:id="484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TECHNICAL PROJECTS</w:delText>
        </w:r>
      </w:del>
    </w:p>
    <w:p w14:paraId="7EE7E4DB" w14:textId="77777777" w:rsidR="002668A1" w:rsidRDefault="002668A1" w:rsidP="002668A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485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486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p w14:paraId="35E519DE" w14:textId="22DDBF12" w:rsidR="002668A1" w:rsidRPr="00DF2B39" w:rsidDel="002668A1" w:rsidRDefault="002668A1">
      <w:pPr>
        <w:wordWrap/>
        <w:spacing w:after="0" w:line="240" w:lineRule="exact"/>
        <w:rPr>
          <w:del w:id="487" w:author="임준범" w:date="2022-10-17T14:08:00Z"/>
          <w:rFonts w:ascii="Times New Roman" w:hAnsi="Times New Roman" w:cs="Times New Roman"/>
          <w:b/>
          <w:bCs/>
          <w:sz w:val="24"/>
          <w:szCs w:val="24"/>
          <w:rPrChange w:id="488" w:author="Shin Jennifer" w:date="2022-10-15T23:07:00Z">
            <w:rPr>
              <w:del w:id="489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490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91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103"/>
        <w:gridCol w:w="3256"/>
        <w:gridCol w:w="2969"/>
        <w:tblGridChange w:id="492">
          <w:tblGrid>
            <w:gridCol w:w="5103"/>
            <w:gridCol w:w="3256"/>
            <w:gridCol w:w="2969"/>
          </w:tblGrid>
        </w:tblGridChange>
      </w:tblGrid>
      <w:tr w:rsidR="000C2608" w:rsidRPr="00DA2CB5" w14:paraId="6F48C58C" w14:textId="77777777" w:rsidTr="00B21E8F">
        <w:tc>
          <w:tcPr>
            <w:tcW w:w="5103" w:type="dxa"/>
            <w:vAlign w:val="center"/>
            <w:tcPrChange w:id="493" w:author="임준범" w:date="2022-10-17T14:11:00Z">
              <w:tcPr>
                <w:tcW w:w="5103" w:type="dxa"/>
                <w:vAlign w:val="center"/>
              </w:tcPr>
            </w:tcPrChange>
          </w:tcPr>
          <w:p w14:paraId="210D5641" w14:textId="72BFF446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9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enior Engineering Capst</w:t>
            </w:r>
            <w:del w:id="495" w:author="Shin Jennifer" w:date="2022-10-16T19:22:00Z">
              <w:r w:rsidRPr="00DA2CB5" w:rsidDel="0062031E">
                <w:rPr>
                  <w:rFonts w:ascii="Times New Roman" w:hAnsi="Times New Roman" w:cs="Times New Roman"/>
                  <w:b/>
                  <w:bCs/>
                  <w:sz w:val="22"/>
                </w:rPr>
                <w:delText>i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on</w:t>
            </w:r>
            <w:ins w:id="496" w:author="Shin Jennifer" w:date="2022-10-16T19:22:00Z">
              <w:r w:rsidR="0062031E"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Project</w:t>
            </w:r>
          </w:p>
        </w:tc>
        <w:tc>
          <w:tcPr>
            <w:tcW w:w="3256" w:type="dxa"/>
            <w:vAlign w:val="center"/>
            <w:tcPrChange w:id="497" w:author="임준범" w:date="2022-10-17T14:11:00Z">
              <w:tcPr>
                <w:tcW w:w="3256" w:type="dxa"/>
                <w:vAlign w:val="center"/>
              </w:tcPr>
            </w:tcPrChange>
          </w:tcPr>
          <w:p w14:paraId="17B2BB01" w14:textId="17AFA285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9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499" w:author="임준범" w:date="2022-10-17T14:11:00Z">
              <w:tcPr>
                <w:tcW w:w="2969" w:type="dxa"/>
                <w:vAlign w:val="center"/>
              </w:tcPr>
            </w:tcPrChange>
          </w:tcPr>
          <w:p w14:paraId="3EBCE277" w14:textId="0B2F6CD7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00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50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02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 </w:t>
            </w:r>
            <w:ins w:id="503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04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Jun</w:t>
            </w:r>
            <w:ins w:id="50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06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</w:t>
            </w:r>
          </w:p>
        </w:tc>
      </w:tr>
      <w:tr w:rsidR="000C2608" w:rsidRPr="00DA2CB5" w14:paraId="5C7ABD67" w14:textId="77777777" w:rsidTr="00B21E8F">
        <w:tc>
          <w:tcPr>
            <w:tcW w:w="11328" w:type="dxa"/>
            <w:gridSpan w:val="3"/>
            <w:vAlign w:val="center"/>
            <w:tcPrChange w:id="507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272F1CB" w14:textId="243D2536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0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Implemented a smart farm system that can automatically control the growing environment of crops</w:t>
            </w:r>
            <w:ins w:id="509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using a </w:t>
              </w:r>
            </w:ins>
            <w:del w:id="510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. Within the system, when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webcam</w:t>
            </w:r>
            <w:ins w:id="511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 which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distinguishes the presence or absence of cherry tomatoes or the degree of ripening</w:t>
            </w:r>
            <w:ins w:id="51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ins w:id="513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and a</w:t>
              </w:r>
            </w:ins>
            <w:del w:id="514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 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robotic arm</w:t>
            </w:r>
            <w:ins w:id="51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16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is operated </w:delText>
              </w:r>
            </w:del>
            <w:ins w:id="517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which</w:t>
              </w:r>
            </w:ins>
            <w:del w:id="518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harvest</w:t>
            </w:r>
            <w:ins w:id="519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cherry tomatoes.</w:t>
            </w:r>
          </w:p>
          <w:p w14:paraId="50E3D032" w14:textId="20FF5197" w:rsidR="0062031E" w:rsidRDefault="000C2608">
            <w:pPr>
              <w:wordWrap/>
              <w:spacing w:line="240" w:lineRule="exact"/>
              <w:jc w:val="left"/>
              <w:rPr>
                <w:ins w:id="520" w:author="Shin Jennifer" w:date="2022-10-16T19:25:00Z"/>
                <w:rFonts w:ascii="Times New Roman" w:hAnsi="Times New Roman" w:cs="Times New Roman"/>
                <w:szCs w:val="20"/>
              </w:rPr>
              <w:pPrChange w:id="52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Crawl</w:t>
            </w:r>
            <w:ins w:id="52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52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ins w:id="52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i</w:t>
              </w:r>
            </w:ins>
            <w:del w:id="52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mage of cherry tomatoes and labelling using </w:t>
            </w:r>
            <w:ins w:id="52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J</w:t>
              </w:r>
            </w:ins>
            <w:del w:id="527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j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ava</w:t>
            </w:r>
            <w:ins w:id="52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529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cript and </w:t>
            </w:r>
            <w:ins w:id="530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31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ython codes</w:t>
            </w:r>
            <w:ins w:id="53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533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53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l</w:t>
              </w:r>
            </w:ins>
            <w:del w:id="53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L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earn</w:t>
            </w:r>
            <w:ins w:id="536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537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del w:id="538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degree of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ripeness </w:t>
            </w:r>
            <w:ins w:id="539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degree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of cherry tomatoes.</w:t>
            </w:r>
          </w:p>
          <w:p w14:paraId="59ECBE03" w14:textId="107D0A9A" w:rsidR="000C2608" w:rsidRPr="006E5518" w:rsidRDefault="0062031E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40" w:author="임준범" w:date="2022-10-17T13:44:00Z">
                <w:pPr>
                  <w:jc w:val="left"/>
                </w:pPr>
              </w:pPrChange>
            </w:pPr>
            <w:ins w:id="541" w:author="Shin Jennifer" w:date="2022-10-16T19:25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542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Imported Tensor</w:t>
            </w:r>
            <w:ins w:id="543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F</w:t>
              </w:r>
            </w:ins>
            <w:del w:id="544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f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low and OpenCV as </w:t>
            </w:r>
            <w:ins w:id="545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46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ython code with the learned module and developed an </w:t>
            </w:r>
            <w:del w:id="547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artificial intelligence </w:delText>
              </w:r>
            </w:del>
            <w:ins w:id="548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 xml:space="preserve">AI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object detection code through webcam.</w:t>
            </w:r>
          </w:p>
          <w:p w14:paraId="28BA34E3" w14:textId="69030007" w:rsidR="000C2608" w:rsidRPr="006E5518" w:rsidDel="007669B0" w:rsidRDefault="000C2608">
            <w:pPr>
              <w:wordWrap/>
              <w:spacing w:line="240" w:lineRule="exact"/>
              <w:jc w:val="left"/>
              <w:rPr>
                <w:del w:id="549" w:author="임준범" w:date="2022-10-17T14:10:00Z"/>
                <w:rFonts w:ascii="Times New Roman" w:hAnsi="Times New Roman" w:cs="Times New Roman"/>
                <w:szCs w:val="20"/>
              </w:rPr>
              <w:pPrChange w:id="55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51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552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Constructed a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553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ython code by importing Pyfirmata that can control Arduino in </w:t>
            </w:r>
            <w:ins w:id="554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Windows environment</w:t>
            </w:r>
            <w:ins w:id="555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978DB1C" w14:textId="2C7BE984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56" w:author="임준범" w:date="2022-10-17T13:44:00Z">
                <w:pPr>
                  <w:jc w:val="left"/>
                </w:pPr>
              </w:pPrChange>
            </w:pPr>
          </w:p>
        </w:tc>
      </w:tr>
      <w:tr w:rsidR="000C2608" w:rsidRPr="00DA2CB5" w14:paraId="576FE8E5" w14:textId="77777777" w:rsidTr="00B21E8F">
        <w:tc>
          <w:tcPr>
            <w:tcW w:w="5103" w:type="dxa"/>
            <w:vAlign w:val="center"/>
            <w:tcPrChange w:id="557" w:author="임준범" w:date="2022-10-17T14:11:00Z">
              <w:tcPr>
                <w:tcW w:w="5103" w:type="dxa"/>
                <w:vAlign w:val="center"/>
              </w:tcPr>
            </w:tcPrChange>
          </w:tcPr>
          <w:p w14:paraId="010D3785" w14:textId="297BFB02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5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256" w:type="dxa"/>
            <w:vAlign w:val="center"/>
            <w:tcPrChange w:id="559" w:author="임준범" w:date="2022-10-17T14:11:00Z">
              <w:tcPr>
                <w:tcW w:w="3256" w:type="dxa"/>
                <w:vAlign w:val="center"/>
              </w:tcPr>
            </w:tcPrChange>
          </w:tcPr>
          <w:p w14:paraId="7317A0D6" w14:textId="784D9381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6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61" w:author="임준범" w:date="2022-10-17T14:11:00Z">
              <w:tcPr>
                <w:tcW w:w="2969" w:type="dxa"/>
                <w:vAlign w:val="center"/>
              </w:tcPr>
            </w:tcPrChange>
          </w:tcPr>
          <w:p w14:paraId="6C82226F" w14:textId="054F1560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62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Jul</w:t>
            </w:r>
            <w:ins w:id="563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64" w:author="Shin Jennifer" w:date="2022-10-15T23:09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y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2019 </w:t>
            </w:r>
            <w:ins w:id="565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66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</w:t>
            </w:r>
            <w:ins w:id="567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68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ember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2019</w:t>
            </w:r>
          </w:p>
        </w:tc>
      </w:tr>
      <w:tr w:rsidR="000C2608" w:rsidRPr="00DA2CB5" w14:paraId="209753C9" w14:textId="77777777" w:rsidTr="00B21E8F">
        <w:tc>
          <w:tcPr>
            <w:tcW w:w="11328" w:type="dxa"/>
            <w:gridSpan w:val="3"/>
            <w:vAlign w:val="center"/>
            <w:tcPrChange w:id="569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49171FD" w14:textId="77777777" w:rsidR="0062031E" w:rsidRDefault="000C2608">
            <w:pPr>
              <w:wordWrap/>
              <w:spacing w:line="240" w:lineRule="exact"/>
              <w:jc w:val="left"/>
              <w:rPr>
                <w:ins w:id="570" w:author="Shin Jennifer" w:date="2022-10-16T19:26:00Z"/>
                <w:rFonts w:ascii="Times New Roman" w:hAnsi="Times New Roman" w:cs="Times New Roman"/>
                <w:szCs w:val="20"/>
              </w:rPr>
              <w:pPrChange w:id="571" w:author="임준범" w:date="2022-10-17T13:44:00Z">
                <w:pPr>
                  <w:jc w:val="left"/>
                </w:pPr>
              </w:pPrChange>
            </w:pPr>
            <w:commentRangeStart w:id="572"/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ins w:id="573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Trained a</w:t>
              </w:r>
            </w:ins>
            <w:del w:id="574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specific beach garbage</w:t>
            </w:r>
            <w:del w:id="575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such as discarded cans</w:t>
            </w:r>
            <w:del w:id="576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77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was trained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with </w:t>
            </w:r>
            <w:ins w:id="578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AI module. </w:t>
            </w:r>
          </w:p>
          <w:p w14:paraId="1F331F5A" w14:textId="0443D180" w:rsidR="000C2608" w:rsidRPr="006E5518" w:rsidRDefault="0062031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579" w:author="임준범" w:date="2022-10-17T13:44:00Z">
                <w:pPr>
                  <w:jc w:val="left"/>
                </w:pPr>
              </w:pPrChange>
            </w:pPr>
            <w:ins w:id="580" w:author="Shin Jennifer" w:date="2022-10-16T19:26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581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ins w:id="582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Taught</w:t>
              </w:r>
            </w:ins>
            <w:del w:id="583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attaching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584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the</w:t>
              </w:r>
            </w:ins>
            <w:del w:id="585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webcam </w:t>
            </w:r>
            <w:ins w:id="586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attached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to the RC car</w:t>
            </w:r>
            <w:del w:id="587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88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it was taught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using a joystick to move freely in a specific space</w:t>
            </w:r>
            <w:ins w:id="589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 and</w:t>
              </w:r>
            </w:ins>
            <w:del w:id="590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. Made it possible to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discover the garbage learned through</w:t>
            </w:r>
            <w:del w:id="591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592" w:author="Shin Jennifer" w:date="2022-10-16T19:27:00Z">
              <w:r>
                <w:rPr>
                  <w:rFonts w:ascii="Times New Roman" w:hAnsi="Times New Roman" w:cs="Times New Roman"/>
                  <w:szCs w:val="20"/>
                </w:rPr>
                <w:t xml:space="preserve"> it</w:t>
              </w:r>
            </w:ins>
            <w:del w:id="593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 webcam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18E978BB" w14:textId="77777777" w:rsidR="000E59C6" w:rsidRDefault="000C2608">
            <w:pPr>
              <w:wordWrap/>
              <w:spacing w:line="240" w:lineRule="exact"/>
              <w:jc w:val="left"/>
              <w:rPr>
                <w:ins w:id="594" w:author="Shin Jennifer" w:date="2022-10-16T19:28:00Z"/>
                <w:rFonts w:ascii="Times New Roman" w:hAnsi="Times New Roman" w:cs="Times New Roman"/>
                <w:szCs w:val="20"/>
              </w:rPr>
              <w:pPrChange w:id="59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96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After </w:delText>
              </w:r>
            </w:del>
            <w:ins w:id="597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0E59C6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3D modeling of the parts </w:t>
            </w:r>
            <w:del w:id="598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that will be able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to collect beach trash, </w:t>
            </w:r>
            <w:ins w:id="599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 xml:space="preserve">produced them in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3D printing</w:t>
            </w:r>
            <w:ins w:id="600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and attach</w:t>
            </w:r>
            <w:ins w:id="601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ed them</w:t>
              </w:r>
            </w:ins>
            <w:del w:id="602" w:author="Shin Jennifer" w:date="2022-10-16T19:28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>ing it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to the RC car.</w:t>
            </w:r>
          </w:p>
          <w:p w14:paraId="4A3CFBDE" w14:textId="135A2EF8" w:rsidR="000C2608" w:rsidRPr="006E5518" w:rsidRDefault="000E59C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03" w:author="임준범" w:date="2022-10-17T13:44:00Z">
                <w:pPr>
                  <w:jc w:val="left"/>
                </w:pPr>
              </w:pPrChange>
            </w:pPr>
            <w:ins w:id="604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  <w:r>
                <w:rPr>
                  <w:rFonts w:ascii="Times New Roman" w:hAnsi="Times New Roman" w:cs="Times New Roman"/>
                  <w:szCs w:val="20"/>
                </w:rPr>
                <w:t>Operated</w:t>
              </w:r>
            </w:ins>
            <w:del w:id="605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 When the RC car is moving in a specific space and finds garbage,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the embedded system </w:t>
            </w:r>
            <w:del w:id="606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is </w:delText>
              </w:r>
            </w:del>
            <w:ins w:id="607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to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collect</w:t>
            </w:r>
            <w:ins w:id="608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and dispose </w:t>
              </w:r>
            </w:ins>
            <w:del w:id="609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ing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the garbage </w:t>
            </w:r>
            <w:del w:id="610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and to dispose of the garbage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in </w:t>
            </w:r>
            <w:del w:id="611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the </w:delText>
              </w:r>
            </w:del>
            <w:ins w:id="612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a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designated area</w:t>
            </w:r>
            <w:ins w:id="613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when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the RC car mov</w:t>
              </w:r>
            </w:ins>
            <w:ins w:id="614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es</w:t>
              </w:r>
            </w:ins>
            <w:ins w:id="615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 in a specific space</w:t>
              </w:r>
            </w:ins>
            <w:ins w:id="616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del w:id="617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commentRangeEnd w:id="572"/>
            <w:r w:rsidR="00B66DD7">
              <w:rPr>
                <w:rStyle w:val="a8"/>
              </w:rPr>
              <w:commentReference w:id="572"/>
            </w:r>
          </w:p>
        </w:tc>
      </w:tr>
    </w:tbl>
    <w:p w14:paraId="180ECEFD" w14:textId="55936EC0" w:rsidR="000E59C6" w:rsidDel="00BC1C33" w:rsidRDefault="000E59C6">
      <w:pPr>
        <w:wordWrap/>
        <w:spacing w:after="0" w:line="240" w:lineRule="exact"/>
        <w:rPr>
          <w:del w:id="618" w:author="Shin Jennifer" w:date="2022-10-16T19:29:00Z"/>
          <w:rFonts w:ascii="Times New Roman" w:hAnsi="Times New Roman" w:cs="Times New Roman"/>
          <w:sz w:val="18"/>
          <w:szCs w:val="18"/>
        </w:rPr>
        <w:pPrChange w:id="619" w:author="임준범" w:date="2022-10-17T13:44:00Z">
          <w:pPr>
            <w:spacing w:after="0" w:line="240" w:lineRule="auto"/>
          </w:pPr>
        </w:pPrChange>
      </w:pPr>
    </w:p>
    <w:p w14:paraId="140C8ED9" w14:textId="27129B07" w:rsidR="00BC1C33" w:rsidRPr="000E59C6" w:rsidDel="007669B0" w:rsidRDefault="00BC1C33">
      <w:pPr>
        <w:wordWrap/>
        <w:spacing w:after="0" w:line="240" w:lineRule="exact"/>
        <w:rPr>
          <w:ins w:id="620" w:author="Shin Jennifer" w:date="2022-10-16T19:30:00Z"/>
          <w:del w:id="621" w:author="임준범" w:date="2022-10-17T14:10:00Z"/>
          <w:rFonts w:ascii="Times New Roman" w:hAnsi="Times New Roman" w:cs="Times New Roman"/>
          <w:sz w:val="18"/>
          <w:szCs w:val="18"/>
        </w:rPr>
        <w:pPrChange w:id="622" w:author="임준범" w:date="2022-10-17T13:44:00Z">
          <w:pPr>
            <w:spacing w:after="0" w:line="240" w:lineRule="auto"/>
          </w:pPr>
        </w:pPrChange>
      </w:pPr>
    </w:p>
    <w:p w14:paraId="646160EC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623" w:author="임준범" w:date="2022-10-17T13:44:00Z">
          <w:pPr>
            <w:spacing w:after="0" w:line="240" w:lineRule="auto"/>
          </w:pPr>
        </w:pPrChange>
      </w:pPr>
    </w:p>
    <w:p w14:paraId="7F5F90AE" w14:textId="5C90BAF1" w:rsidR="008E0892" w:rsidRDefault="00AB184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24" w:author="임준범" w:date="2022-10-17T13:52:00Z"/>
          <w:rFonts w:ascii="Times New Roman" w:hAnsi="Times New Roman" w:cs="Times New Roman"/>
          <w:b/>
          <w:bCs/>
          <w:sz w:val="24"/>
          <w:szCs w:val="24"/>
        </w:rPr>
      </w:pPr>
      <w:del w:id="625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2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605CD49F" wp14:editId="114C8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2" name="직선 연결선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955B0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62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AWARD</w:t>
      </w:r>
      <w:del w:id="628" w:author="Shin Jennifer" w:date="2022-10-15T23:10:00Z">
        <w:r w:rsidRPr="00DF2B39" w:rsidDel="00A31068">
          <w:rPr>
            <w:rFonts w:ascii="Times New Roman" w:hAnsi="Times New Roman" w:cs="Times New Roman"/>
            <w:b/>
            <w:bCs/>
            <w:sz w:val="24"/>
            <w:szCs w:val="24"/>
            <w:rPrChange w:id="629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del w:id="630" w:author="임준범" w:date="2022-10-17T13:52:00Z">
        <w:r w:rsidRPr="00DF2B39" w:rsidDel="00091D37">
          <w:rPr>
            <w:rFonts w:ascii="Times New Roman" w:hAnsi="Times New Roman" w:cs="Times New Roman"/>
            <w:b/>
            <w:bCs/>
            <w:sz w:val="24"/>
            <w:szCs w:val="24"/>
            <w:rPrChange w:id="631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632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633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EXPERIENCE</w:delText>
        </w:r>
      </w:del>
    </w:p>
    <w:p w14:paraId="3E2727A2" w14:textId="5AE579A2" w:rsidR="00DB3EEA" w:rsidRPr="00DF2B39" w:rsidDel="007669B0" w:rsidRDefault="00DB3EEA">
      <w:pPr>
        <w:wordWrap/>
        <w:spacing w:after="0" w:line="240" w:lineRule="exact"/>
        <w:rPr>
          <w:del w:id="634" w:author="임준범" w:date="2022-10-17T14:10:00Z"/>
          <w:rFonts w:ascii="Times New Roman" w:hAnsi="Times New Roman" w:cs="Times New Roman"/>
          <w:b/>
          <w:bCs/>
          <w:sz w:val="24"/>
          <w:szCs w:val="24"/>
          <w:rPrChange w:id="635" w:author="Shin Jennifer" w:date="2022-10-15T23:07:00Z">
            <w:rPr>
              <w:del w:id="636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637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38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328"/>
        <w:tblGridChange w:id="639">
          <w:tblGrid>
            <w:gridCol w:w="11328"/>
          </w:tblGrid>
        </w:tblGridChange>
      </w:tblGrid>
      <w:tr w:rsidR="00727DE6" w:rsidRPr="008E0F0B" w14:paraId="61E2467B" w14:textId="77777777" w:rsidTr="00B21E8F">
        <w:tc>
          <w:tcPr>
            <w:tcW w:w="11328" w:type="dxa"/>
            <w:vAlign w:val="center"/>
            <w:tcPrChange w:id="640" w:author="임준범" w:date="2022-10-17T14:11:00Z">
              <w:tcPr>
                <w:tcW w:w="11328" w:type="dxa"/>
                <w:vAlign w:val="center"/>
              </w:tcPr>
            </w:tcPrChange>
          </w:tcPr>
          <w:p w14:paraId="3E661419" w14:textId="5F60D6D9" w:rsidR="00727DE6" w:rsidRPr="00727DE6" w:rsidDel="00DB3EEA" w:rsidRDefault="00727DE6">
            <w:pPr>
              <w:wordWrap/>
              <w:spacing w:line="240" w:lineRule="exact"/>
              <w:jc w:val="left"/>
              <w:rPr>
                <w:del w:id="641" w:author="임준범" w:date="2022-10-17T13:58:00Z"/>
                <w:rFonts w:ascii="Times New Roman" w:hAnsi="Times New Roman" w:cs="Times New Roman"/>
                <w:b/>
                <w:bCs/>
                <w:szCs w:val="20"/>
              </w:rPr>
              <w:pPrChange w:id="642" w:author="임준범" w:date="2022-10-17T13:44:00Z">
                <w:pPr>
                  <w:jc w:val="left"/>
                </w:pPr>
              </w:pPrChange>
            </w:pPr>
            <w:ins w:id="643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</w:ins>
            <w:r w:rsidRPr="00727DE6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ansung </w:t>
            </w:r>
            <w:ins w:id="644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University </w:t>
              </w:r>
            </w:ins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Engineering </w:t>
            </w:r>
            <w:commentRangeStart w:id="645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Competition</w:t>
            </w:r>
            <w:ins w:id="646" w:author="Shin Jennifer" w:date="2022-10-15T23:16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                                                  Sept. 2019</w:t>
              </w:r>
            </w:ins>
            <w:del w:id="647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</w:delText>
              </w:r>
            </w:del>
            <w:commentRangeEnd w:id="645"/>
            <w:r w:rsidRPr="00727DE6">
              <w:rPr>
                <w:rStyle w:val="a8"/>
                <w:b/>
                <w:bCs/>
                <w:rPrChange w:id="648" w:author="Shin Jennifer" w:date="2022-10-15T23:17:00Z">
                  <w:rPr>
                    <w:rStyle w:val="a8"/>
                  </w:rPr>
                </w:rPrChange>
              </w:rPr>
              <w:commentReference w:id="645"/>
            </w:r>
            <w:del w:id="649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Contest</w:delText>
              </w:r>
            </w:del>
          </w:p>
          <w:p w14:paraId="2C3E4C17" w14:textId="7C0E0DD7" w:rsidR="00727DE6" w:rsidRPr="008E0F0B" w:rsidDel="00727DE6" w:rsidRDefault="00727DE6">
            <w:pPr>
              <w:wordWrap/>
              <w:spacing w:line="240" w:lineRule="exact"/>
              <w:ind w:right="1000"/>
              <w:rPr>
                <w:del w:id="650" w:author="Shin Jennifer" w:date="2022-10-15T23:16:00Z"/>
                <w:rFonts w:ascii="Times New Roman" w:hAnsi="Times New Roman" w:cs="Times New Roman"/>
                <w:b/>
                <w:bCs/>
                <w:szCs w:val="20"/>
              </w:rPr>
              <w:pPrChange w:id="651" w:author="임준범" w:date="2022-10-17T13:58:00Z">
                <w:pPr>
                  <w:jc w:val="left"/>
                </w:pPr>
              </w:pPrChange>
            </w:pPr>
            <w:del w:id="652" w:author="Shin Jennifer" w:date="2022-10-15T23:10:00Z">
              <w:r w:rsidRPr="008E0F0B" w:rsidDel="00A31068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H</w:delText>
              </w:r>
              <w:r w:rsidRPr="008E0F0B" w:rsidDel="00A31068">
                <w:rPr>
                  <w:rFonts w:ascii="Times New Roman" w:hAnsi="Times New Roman" w:cs="Times New Roman"/>
                  <w:b/>
                  <w:bCs/>
                  <w:szCs w:val="20"/>
                </w:rPr>
                <w:delText>ansung University</w:delText>
              </w:r>
            </w:del>
          </w:p>
          <w:p w14:paraId="36547A3D" w14:textId="3B0AB5D5" w:rsidR="00727DE6" w:rsidRPr="008E0F0B" w:rsidRDefault="00727DE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653" w:author="임준범" w:date="2022-10-17T13:58:00Z">
                <w:pPr>
                  <w:jc w:val="left"/>
                </w:pPr>
              </w:pPrChange>
            </w:pPr>
            <w:del w:id="654" w:author="Shin Jennifer" w:date="2022-10-15T23:16:00Z">
              <w:r w:rsidRPr="008E0F0B" w:rsidDel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S</w:delText>
              </w:r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>ept</w:delText>
              </w:r>
            </w:del>
            <w:del w:id="655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ember</w:delText>
              </w:r>
            </w:del>
            <w:del w:id="656" w:author="Shin Jennifer" w:date="2022-10-15T23:16:00Z"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2019</w:delText>
              </w:r>
            </w:del>
          </w:p>
        </w:tc>
      </w:tr>
      <w:tr w:rsidR="00B06D82" w:rsidRPr="008E0F0B" w:rsidDel="005357DA" w14:paraId="4E7CC6D6" w14:textId="426AF770" w:rsidTr="00B21E8F">
        <w:trPr>
          <w:del w:id="657" w:author="임준범" w:date="2022-10-17T10:26:00Z"/>
        </w:trPr>
        <w:tc>
          <w:tcPr>
            <w:tcW w:w="11328" w:type="dxa"/>
            <w:vAlign w:val="center"/>
            <w:tcPrChange w:id="658" w:author="임준범" w:date="2022-10-17T14:11:00Z">
              <w:tcPr>
                <w:tcW w:w="11328" w:type="dxa"/>
                <w:vAlign w:val="center"/>
              </w:tcPr>
            </w:tcPrChange>
          </w:tcPr>
          <w:p w14:paraId="5B3D01D9" w14:textId="2B8C5A25" w:rsidR="00B06D82" w:rsidRPr="008E0F0B" w:rsidDel="005357DA" w:rsidRDefault="00E9319A">
            <w:pPr>
              <w:wordWrap/>
              <w:spacing w:line="240" w:lineRule="exact"/>
              <w:jc w:val="left"/>
              <w:rPr>
                <w:del w:id="659" w:author="임준범" w:date="2022-10-17T10:26:00Z"/>
                <w:rFonts w:ascii="Times New Roman" w:hAnsi="Times New Roman" w:cs="Times New Roman"/>
                <w:szCs w:val="20"/>
              </w:rPr>
              <w:pPrChange w:id="660" w:author="임준범" w:date="2022-10-17T13:44:00Z">
                <w:pPr>
                  <w:jc w:val="left"/>
                </w:pPr>
              </w:pPrChange>
            </w:pPr>
            <w:del w:id="661" w:author="임준범" w:date="2022-10-17T10:26:00Z">
              <w:r w:rsidRPr="008E0F0B" w:rsidDel="005357DA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>4</w:delText>
              </w:r>
              <w:r w:rsidR="009A117D" w:rsidRPr="009A117D" w:rsidDel="005357DA">
                <w:rPr>
                  <w:rFonts w:ascii="Times New Roman" w:hAnsi="Times New Roman" w:cs="Times New Roman"/>
                  <w:szCs w:val="20"/>
                  <w:vertAlign w:val="superscript"/>
                </w:rPr>
                <w:delText>th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 xml:space="preserve"> place</w:delText>
              </w:r>
            </w:del>
          </w:p>
        </w:tc>
      </w:tr>
    </w:tbl>
    <w:p w14:paraId="3B7AAFF4" w14:textId="79377892" w:rsidR="00E9002C" w:rsidDel="005357DA" w:rsidRDefault="00E9002C">
      <w:pPr>
        <w:wordWrap/>
        <w:spacing w:after="0" w:line="240" w:lineRule="exact"/>
        <w:ind w:firstLineChars="50" w:firstLine="90"/>
        <w:rPr>
          <w:del w:id="662" w:author="Shin Jennifer" w:date="2022-10-15T23:10:00Z"/>
          <w:rFonts w:ascii="Times New Roman" w:hAnsi="Times New Roman" w:cs="Times New Roman"/>
          <w:sz w:val="18"/>
          <w:szCs w:val="18"/>
        </w:rPr>
        <w:pPrChange w:id="663" w:author="임준범" w:date="2022-10-17T13:44:00Z">
          <w:pPr>
            <w:spacing w:after="0" w:line="276" w:lineRule="auto"/>
            <w:ind w:firstLineChars="50" w:firstLine="90"/>
          </w:pPr>
        </w:pPrChange>
      </w:pPr>
    </w:p>
    <w:p w14:paraId="60197BA3" w14:textId="77777777" w:rsidR="005357DA" w:rsidRPr="005E6998" w:rsidRDefault="005357DA">
      <w:pPr>
        <w:wordWrap/>
        <w:spacing w:after="0" w:line="240" w:lineRule="exact"/>
        <w:rPr>
          <w:ins w:id="664" w:author="임준범" w:date="2022-10-17T10:26:00Z"/>
          <w:rFonts w:ascii="Times New Roman" w:hAnsi="Times New Roman" w:cs="Times New Roman"/>
          <w:sz w:val="18"/>
          <w:szCs w:val="18"/>
        </w:rPr>
        <w:pPrChange w:id="665" w:author="임준범" w:date="2022-10-17T13:44:00Z">
          <w:pPr>
            <w:spacing w:after="0" w:line="240" w:lineRule="auto"/>
          </w:pPr>
        </w:pPrChange>
      </w:pPr>
    </w:p>
    <w:p w14:paraId="7A2D7CAA" w14:textId="710AD867" w:rsidR="00C7707D" w:rsidRPr="005E6998" w:rsidDel="00A31068" w:rsidRDefault="00C7707D">
      <w:pPr>
        <w:wordWrap/>
        <w:spacing w:after="0" w:line="240" w:lineRule="exact"/>
        <w:rPr>
          <w:del w:id="666" w:author="Shin Jennifer" w:date="2022-10-15T23:10:00Z"/>
          <w:rFonts w:ascii="Times New Roman" w:hAnsi="Times New Roman" w:cs="Times New Roman"/>
          <w:sz w:val="18"/>
          <w:szCs w:val="18"/>
        </w:rPr>
        <w:pPrChange w:id="667" w:author="임준범" w:date="2022-10-17T13:44:00Z">
          <w:pPr>
            <w:spacing w:after="0" w:line="240" w:lineRule="auto"/>
          </w:pPr>
        </w:pPrChange>
      </w:pPr>
    </w:p>
    <w:p w14:paraId="2CDC8067" w14:textId="708C6463" w:rsidR="00AB184C" w:rsidRDefault="00AB184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68" w:author="임준범" w:date="2022-10-17T10:25:00Z"/>
          <w:rFonts w:ascii="Times New Roman" w:hAnsi="Times New Roman" w:cs="Times New Roman"/>
          <w:b/>
          <w:bCs/>
          <w:sz w:val="24"/>
          <w:szCs w:val="24"/>
        </w:rPr>
        <w:pPrChange w:id="669" w:author="임준범" w:date="2022-10-17T13:44:00Z">
          <w:pPr>
            <w:spacing w:after="0" w:line="276" w:lineRule="auto"/>
            <w:ind w:firstLineChars="50" w:firstLine="120"/>
          </w:pPr>
        </w:pPrChange>
      </w:pPr>
      <w:del w:id="670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71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36B9D3" wp14:editId="54F40F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3" name="직선 연결선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B75838F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672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WORKING VISA</w:t>
      </w:r>
    </w:p>
    <w:p w14:paraId="321B6D03" w14:textId="42DBED3A" w:rsidR="00FB06C9" w:rsidRPr="00DF2B39" w:rsidDel="007669B0" w:rsidRDefault="00FB06C9">
      <w:pPr>
        <w:wordWrap/>
        <w:spacing w:after="0" w:line="240" w:lineRule="exact"/>
        <w:rPr>
          <w:del w:id="673" w:author="임준범" w:date="2022-10-17T14:10:00Z"/>
          <w:rFonts w:ascii="Times New Roman" w:hAnsi="Times New Roman" w:cs="Times New Roman"/>
          <w:b/>
          <w:bCs/>
          <w:sz w:val="24"/>
          <w:szCs w:val="24"/>
          <w:rPrChange w:id="674" w:author="Shin Jennifer" w:date="2022-10-15T23:07:00Z">
            <w:rPr>
              <w:del w:id="675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676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77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678">
          <w:tblGrid>
            <w:gridCol w:w="5098"/>
            <w:gridCol w:w="3261"/>
            <w:gridCol w:w="2969"/>
          </w:tblGrid>
        </w:tblGridChange>
      </w:tblGrid>
      <w:tr w:rsidR="00D95A74" w:rsidRPr="008E0F0B" w14:paraId="5B8C0B53" w14:textId="77777777" w:rsidTr="00B21E8F">
        <w:tc>
          <w:tcPr>
            <w:tcW w:w="5098" w:type="dxa"/>
            <w:vAlign w:val="center"/>
            <w:tcPrChange w:id="679" w:author="임준범" w:date="2022-10-17T14:11:00Z">
              <w:tcPr>
                <w:tcW w:w="5098" w:type="dxa"/>
                <w:vAlign w:val="center"/>
              </w:tcPr>
            </w:tcPrChange>
          </w:tcPr>
          <w:p w14:paraId="1F968570" w14:textId="102E5EDB" w:rsidR="00D95A74" w:rsidRPr="008E0F0B" w:rsidRDefault="00CA115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680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261" w:type="dxa"/>
            <w:vAlign w:val="center"/>
            <w:tcPrChange w:id="681" w:author="임준범" w:date="2022-10-17T14:11:00Z">
              <w:tcPr>
                <w:tcW w:w="3261" w:type="dxa"/>
                <w:vAlign w:val="center"/>
              </w:tcPr>
            </w:tcPrChange>
          </w:tcPr>
          <w:p w14:paraId="6C89E43D" w14:textId="5228986E" w:rsidR="00D95A74" w:rsidRPr="00727DE6" w:rsidRDefault="0071623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  <w:rPrChange w:id="682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pPrChange w:id="683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szCs w:val="20"/>
                <w:rPrChange w:id="684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t>Canada Working Holiday Visa</w:t>
            </w:r>
          </w:p>
        </w:tc>
        <w:tc>
          <w:tcPr>
            <w:tcW w:w="2969" w:type="dxa"/>
            <w:vAlign w:val="center"/>
            <w:tcPrChange w:id="685" w:author="임준범" w:date="2022-10-17T14:11:00Z">
              <w:tcPr>
                <w:tcW w:w="2969" w:type="dxa"/>
                <w:vAlign w:val="center"/>
              </w:tcPr>
            </w:tcPrChange>
          </w:tcPr>
          <w:p w14:paraId="0105EE1A" w14:textId="72BEE45D" w:rsidR="00D95A74" w:rsidRPr="008E0F0B" w:rsidRDefault="00716236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686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Apr</w:t>
            </w:r>
            <w:ins w:id="687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688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023 </w:t>
            </w:r>
            <w:ins w:id="689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</w:ins>
            <w:del w:id="690" w:author="Shin Jennifer" w:date="2022-10-15T23:07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~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Apr</w:t>
            </w:r>
            <w:ins w:id="691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692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2024</w:t>
            </w:r>
          </w:p>
        </w:tc>
      </w:tr>
    </w:tbl>
    <w:p w14:paraId="3DE19BF0" w14:textId="13281AC9" w:rsidR="00857AC2" w:rsidRPr="00896C32" w:rsidDel="00343144" w:rsidRDefault="00857AC2">
      <w:pPr>
        <w:tabs>
          <w:tab w:val="left" w:pos="142"/>
        </w:tabs>
        <w:wordWrap/>
        <w:spacing w:after="0" w:line="240" w:lineRule="exact"/>
        <w:rPr>
          <w:del w:id="693" w:author="Shin Jennifer" w:date="2022-10-16T19:31:00Z"/>
          <w:rFonts w:ascii="Times New Roman" w:hAnsi="Times New Roman" w:cs="Times New Roman"/>
          <w:sz w:val="18"/>
          <w:szCs w:val="18"/>
        </w:rPr>
        <w:pPrChange w:id="694" w:author="임준범" w:date="2022-10-17T13:44:00Z">
          <w:pPr>
            <w:spacing w:after="0" w:line="240" w:lineRule="auto"/>
          </w:pPr>
        </w:pPrChange>
      </w:pPr>
    </w:p>
    <w:p w14:paraId="51ACDC9A" w14:textId="77777777" w:rsidR="00857AC2" w:rsidRPr="00896C32" w:rsidRDefault="00857AC2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695" w:author="임준범" w:date="2022-10-17T13:44:00Z">
          <w:pPr>
            <w:spacing w:after="0" w:line="240" w:lineRule="auto"/>
          </w:pPr>
        </w:pPrChange>
      </w:pPr>
    </w:p>
    <w:sectPr w:rsidR="00857AC2" w:rsidRPr="00896C32" w:rsidSect="00343144">
      <w:pgSz w:w="11906" w:h="16838" w:code="9"/>
      <w:pgMar w:top="568" w:right="284" w:bottom="567" w:left="284" w:header="851" w:footer="992" w:gutter="0"/>
      <w:cols w:space="425"/>
      <w:docGrid w:linePitch="360"/>
      <w:sectPrChange w:id="696" w:author="Shin Jennifer" w:date="2022-10-16T19:31:00Z">
        <w:sectPr w:rsidR="00857AC2" w:rsidRPr="00896C32" w:rsidSect="00343144">
          <w:pgMar w:top="284" w:right="284" w:bottom="284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hin Jennifer" w:date="2022-10-16T19:30:00Z" w:initials="SJ">
    <w:p w14:paraId="6AD186AA" w14:textId="77777777" w:rsidR="00962F09" w:rsidRDefault="00962F09" w:rsidP="00D648A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나중에</w:t>
      </w:r>
      <w:r>
        <w:t xml:space="preserve"> 최종 완성본에 집주소 풀로 적어주세요</w:t>
      </w:r>
    </w:p>
  </w:comment>
  <w:comment w:id="53" w:author="Shin Jennifer" w:date="2022-10-16T19:13:00Z" w:initials="SJ">
    <w:p w14:paraId="324DF3D7" w14:textId="4473A751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84" w:author="Shin Jennifer" w:date="2022-10-16T19:17:00Z" w:initials="SJ">
    <w:p w14:paraId="41B5BCC2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4173CCF" w14:textId="77777777" w:rsidR="00454836" w:rsidRDefault="00454836" w:rsidP="00454836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3A84C557" w14:textId="77777777" w:rsidR="00454836" w:rsidRDefault="00454836" w:rsidP="00454836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90" w:author="Shin Jennifer" w:date="2022-10-16T19:21:00Z" w:initials="SJ">
    <w:p w14:paraId="12936310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103" w:author="Shin Jennifer" w:date="2022-10-15T23:17:00Z" w:initials="SJ">
    <w:p w14:paraId="03CE8641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104" w:author="Shin Jennifer" w:date="2022-10-16T19:06:00Z" w:initials="SJ">
    <w:p w14:paraId="250115CD" w14:textId="77777777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132" w:author="Shin Jennifer" w:date="2022-10-16T19:22:00Z" w:initials="SJ">
    <w:p w14:paraId="44C60373" w14:textId="77777777" w:rsidR="002400F7" w:rsidRDefault="002400F7" w:rsidP="002400F7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218" w:author="Shin Jennifer" w:date="2022-10-15T23:09:00Z" w:initials="SJ">
    <w:p w14:paraId="6C50AFF5" w14:textId="77777777" w:rsidR="00EC1D19" w:rsidRDefault="00EC1D19" w:rsidP="00EC1D19">
      <w:pPr>
        <w:pStyle w:val="a9"/>
      </w:pPr>
      <w:r>
        <w:rPr>
          <w:rStyle w:val="a8"/>
        </w:rPr>
        <w:annotationRef/>
      </w:r>
      <w:r>
        <w:t>Contest/ Competition 중복이어서 삭제</w:t>
      </w:r>
    </w:p>
  </w:comment>
  <w:comment w:id="274" w:author="Shin Jennifer" w:date="2022-10-16T19:13:00Z" w:initials="SJ">
    <w:p w14:paraId="2EE84F1D" w14:textId="77777777" w:rsidR="00D84C7B" w:rsidRDefault="00D84C7B" w:rsidP="00D84C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212FCF59" w14:textId="77777777" w:rsidR="00D84C7B" w:rsidRDefault="00D84C7B" w:rsidP="00D84C7B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297" w:author="Shin Jennifer" w:date="2022-10-15T23:17:00Z" w:initials="SJ">
    <w:p w14:paraId="7295304D" w14:textId="00F96CE3" w:rsidR="00E01DE4" w:rsidRDefault="00E01DE4" w:rsidP="002C1142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298" w:author="Shin Jennifer" w:date="2022-10-16T19:06:00Z" w:initials="SJ">
    <w:p w14:paraId="34D81394" w14:textId="77777777" w:rsidR="00DD745E" w:rsidRDefault="00DD745E" w:rsidP="003571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377" w:author="Shin Jennifer" w:date="2022-10-16T19:17:00Z" w:initials="SJ">
    <w:p w14:paraId="74912541" w14:textId="77777777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F4F14A9" w14:textId="77777777" w:rsidR="00715079" w:rsidRDefault="00715079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7A903495" w14:textId="77777777" w:rsidR="00715079" w:rsidRDefault="00715079" w:rsidP="00E95398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285" w:author="Shin Jennifer" w:date="2022-10-16T19:21:00Z" w:initials="SJ">
    <w:p w14:paraId="030A30C8" w14:textId="77777777" w:rsidR="00715079" w:rsidRDefault="00715079" w:rsidP="00B918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443" w:author="Shin Jennifer" w:date="2022-10-16T19:22:00Z" w:initials="SJ">
    <w:p w14:paraId="6561C6CC" w14:textId="77777777" w:rsidR="0062031E" w:rsidRDefault="0062031E" w:rsidP="00A318CD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572" w:author="Shin Jennifer" w:date="2022-10-16T19:29:00Z" w:initials="SJ">
    <w:p w14:paraId="5912D214" w14:textId="77777777" w:rsidR="00B66DD7" w:rsidRDefault="00B66DD7" w:rsidP="0014577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</w:t>
      </w:r>
      <w:r>
        <w:t xml:space="preserve"> 정리하고 줄여봤는데 맞게 한건지 봐주세요.</w:t>
      </w:r>
    </w:p>
  </w:comment>
  <w:comment w:id="645" w:author="Shin Jennifer" w:date="2022-10-15T23:09:00Z" w:initials="SJ">
    <w:p w14:paraId="44EC4078" w14:textId="7754D0FA" w:rsidR="00E01DE4" w:rsidRDefault="00727DE6" w:rsidP="00830A9F">
      <w:pPr>
        <w:pStyle w:val="a9"/>
      </w:pPr>
      <w:r>
        <w:rPr>
          <w:rStyle w:val="a8"/>
        </w:rPr>
        <w:annotationRef/>
      </w:r>
      <w:r w:rsidR="00E01DE4">
        <w:t>Contest/ Competition 중복이어서 삭제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186AA" w15:done="0"/>
  <w15:commentEx w15:paraId="6C70FD95" w15:done="0"/>
  <w15:commentEx w15:paraId="3A84C557" w15:done="0"/>
  <w15:commentEx w15:paraId="12936310" w15:done="0"/>
  <w15:commentEx w15:paraId="03CE8641" w15:done="0"/>
  <w15:commentEx w15:paraId="250115CD" w15:done="0"/>
  <w15:commentEx w15:paraId="44C60373" w15:done="0"/>
  <w15:commentEx w15:paraId="6C50AFF5" w15:done="0"/>
  <w15:commentEx w15:paraId="212FCF59" w15:done="0"/>
  <w15:commentEx w15:paraId="7295304D" w15:done="0"/>
  <w15:commentEx w15:paraId="34D81394" w15:done="0"/>
  <w15:commentEx w15:paraId="7A903495" w15:done="0"/>
  <w15:commentEx w15:paraId="030A30C8" w15:done="0"/>
  <w15:commentEx w15:paraId="6561C6CC" w15:done="0"/>
  <w15:commentEx w15:paraId="5912D214" w15:done="0"/>
  <w15:commentEx w15:paraId="44EC40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A44" w16cex:dateUtc="2022-10-16T11:30:00Z"/>
  <w16cex:commentExtensible w16cex:durableId="26F6D669" w16cex:dateUtc="2022-10-16T11:13:00Z"/>
  <w16cex:commentExtensible w16cex:durableId="26F7DCF0" w16cex:dateUtc="2022-10-16T11:17:00Z"/>
  <w16cex:commentExtensible w16cex:durableId="26F7DCEF" w16cex:dateUtc="2022-10-16T11:21:00Z"/>
  <w16cex:commentExtensible w16cex:durableId="26F7DD4A" w16cex:dateUtc="2022-10-15T15:17:00Z"/>
  <w16cex:commentExtensible w16cex:durableId="26F7DD49" w16cex:dateUtc="2022-10-16T11:06:00Z"/>
  <w16cex:commentExtensible w16cex:durableId="26F7DD66" w16cex:dateUtc="2022-10-16T11:22:00Z"/>
  <w16cex:commentExtensible w16cex:durableId="26FC03B5" w16cex:dateUtc="2022-10-15T15:09:00Z"/>
  <w16cex:commentExtensible w16cex:durableId="26F7E040" w16cex:dateUtc="2022-10-16T11:13:00Z"/>
  <w16cex:commentExtensible w16cex:durableId="26F5BE25" w16cex:dateUtc="2022-10-15T15:17:00Z"/>
  <w16cex:commentExtensible w16cex:durableId="26F6D49F" w16cex:dateUtc="2022-10-16T11:06:00Z"/>
  <w16cex:commentExtensible w16cex:durableId="26F6D736" w16cex:dateUtc="2022-10-16T11:17:00Z"/>
  <w16cex:commentExtensible w16cex:durableId="26F6D81C" w16cex:dateUtc="2022-10-16T11:21:00Z"/>
  <w16cex:commentExtensible w16cex:durableId="26F6D888" w16cex:dateUtc="2022-10-16T11:22:00Z"/>
  <w16cex:commentExtensible w16cex:durableId="26F6DA22" w16cex:dateUtc="2022-10-16T11:29:00Z"/>
  <w16cex:commentExtensible w16cex:durableId="26F5BC34" w16cex:dateUtc="2022-10-1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186AA" w16cid:durableId="26F6DA44"/>
  <w16cid:commentId w16cid:paraId="6C70FD95" w16cid:durableId="26F6D669"/>
  <w16cid:commentId w16cid:paraId="3A84C557" w16cid:durableId="26F7DCF0"/>
  <w16cid:commentId w16cid:paraId="12936310" w16cid:durableId="26F7DCEF"/>
  <w16cid:commentId w16cid:paraId="03CE8641" w16cid:durableId="26F7DD4A"/>
  <w16cid:commentId w16cid:paraId="250115CD" w16cid:durableId="26F7DD49"/>
  <w16cid:commentId w16cid:paraId="44C60373" w16cid:durableId="26F7DD66"/>
  <w16cid:commentId w16cid:paraId="6C50AFF5" w16cid:durableId="26FC03B5"/>
  <w16cid:commentId w16cid:paraId="212FCF59" w16cid:durableId="26F7E040"/>
  <w16cid:commentId w16cid:paraId="7295304D" w16cid:durableId="26F5BE25"/>
  <w16cid:commentId w16cid:paraId="34D81394" w16cid:durableId="26F6D49F"/>
  <w16cid:commentId w16cid:paraId="7A903495" w16cid:durableId="26F6D736"/>
  <w16cid:commentId w16cid:paraId="030A30C8" w16cid:durableId="26F6D81C"/>
  <w16cid:commentId w16cid:paraId="6561C6CC" w16cid:durableId="26F6D888"/>
  <w16cid:commentId w16cid:paraId="5912D214" w16cid:durableId="26F6DA22"/>
  <w16cid:commentId w16cid:paraId="44EC4078" w16cid:durableId="26F5B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83720" w14:textId="77777777" w:rsidR="000C46E8" w:rsidRDefault="000C46E8" w:rsidP="006B2DB9">
      <w:pPr>
        <w:spacing w:after="0" w:line="240" w:lineRule="auto"/>
      </w:pPr>
      <w:r>
        <w:separator/>
      </w:r>
    </w:p>
  </w:endnote>
  <w:endnote w:type="continuationSeparator" w:id="0">
    <w:p w14:paraId="70C47B18" w14:textId="77777777" w:rsidR="000C46E8" w:rsidRDefault="000C46E8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0408" w14:textId="77777777" w:rsidR="000C46E8" w:rsidRDefault="000C46E8" w:rsidP="006B2DB9">
      <w:pPr>
        <w:spacing w:after="0" w:line="240" w:lineRule="auto"/>
      </w:pPr>
      <w:r>
        <w:separator/>
      </w:r>
    </w:p>
  </w:footnote>
  <w:footnote w:type="continuationSeparator" w:id="0">
    <w:p w14:paraId="55FC632A" w14:textId="77777777" w:rsidR="000C46E8" w:rsidRDefault="000C46E8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임준범">
    <w15:presenceInfo w15:providerId="None" w15:userId="임준범"/>
  </w15:person>
  <w15:person w15:author="Shin Jennifer">
    <w15:presenceInfo w15:providerId="Windows Live" w15:userId="31ed62236396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5020"/>
    <w:rsid w:val="00106468"/>
    <w:rsid w:val="00107265"/>
    <w:rsid w:val="0011109A"/>
    <w:rsid w:val="00111FF0"/>
    <w:rsid w:val="001169E0"/>
    <w:rsid w:val="00120119"/>
    <w:rsid w:val="00156713"/>
    <w:rsid w:val="0015791C"/>
    <w:rsid w:val="00161AC7"/>
    <w:rsid w:val="00163015"/>
    <w:rsid w:val="001679F5"/>
    <w:rsid w:val="00171E3B"/>
    <w:rsid w:val="001938BC"/>
    <w:rsid w:val="00195148"/>
    <w:rsid w:val="001A14C3"/>
    <w:rsid w:val="001B4D07"/>
    <w:rsid w:val="001C07AC"/>
    <w:rsid w:val="001C4649"/>
    <w:rsid w:val="001C72DE"/>
    <w:rsid w:val="001D24E2"/>
    <w:rsid w:val="001D3483"/>
    <w:rsid w:val="001D3C6A"/>
    <w:rsid w:val="002012F3"/>
    <w:rsid w:val="00203ACC"/>
    <w:rsid w:val="00205CF5"/>
    <w:rsid w:val="002113E6"/>
    <w:rsid w:val="00214B63"/>
    <w:rsid w:val="00214B8C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68A1"/>
    <w:rsid w:val="0027263F"/>
    <w:rsid w:val="00277F6F"/>
    <w:rsid w:val="0029248D"/>
    <w:rsid w:val="002A0CDD"/>
    <w:rsid w:val="002C53E2"/>
    <w:rsid w:val="002D5C91"/>
    <w:rsid w:val="002F23B8"/>
    <w:rsid w:val="002F5F81"/>
    <w:rsid w:val="002F76AE"/>
    <w:rsid w:val="00307EFC"/>
    <w:rsid w:val="00320F39"/>
    <w:rsid w:val="00324D65"/>
    <w:rsid w:val="00326BD2"/>
    <w:rsid w:val="00330530"/>
    <w:rsid w:val="003312D8"/>
    <w:rsid w:val="00341E77"/>
    <w:rsid w:val="00343144"/>
    <w:rsid w:val="003549F8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400546"/>
    <w:rsid w:val="00404703"/>
    <w:rsid w:val="00407947"/>
    <w:rsid w:val="00421F29"/>
    <w:rsid w:val="00433116"/>
    <w:rsid w:val="004472DC"/>
    <w:rsid w:val="00454836"/>
    <w:rsid w:val="00461A62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90117"/>
    <w:rsid w:val="005916FC"/>
    <w:rsid w:val="005930FE"/>
    <w:rsid w:val="005A00FA"/>
    <w:rsid w:val="005A5528"/>
    <w:rsid w:val="005B64C6"/>
    <w:rsid w:val="005D4B57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706BB0"/>
    <w:rsid w:val="00715079"/>
    <w:rsid w:val="00716236"/>
    <w:rsid w:val="00721912"/>
    <w:rsid w:val="0072340A"/>
    <w:rsid w:val="0072588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F12AE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51B9"/>
    <w:rsid w:val="00856C1B"/>
    <w:rsid w:val="00857AC2"/>
    <w:rsid w:val="00865F3C"/>
    <w:rsid w:val="00886481"/>
    <w:rsid w:val="008869F1"/>
    <w:rsid w:val="00896C32"/>
    <w:rsid w:val="008B78B7"/>
    <w:rsid w:val="008C385F"/>
    <w:rsid w:val="008D2392"/>
    <w:rsid w:val="008D443B"/>
    <w:rsid w:val="008E0892"/>
    <w:rsid w:val="008E0F0B"/>
    <w:rsid w:val="008E1613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E1A2B"/>
    <w:rsid w:val="009E442F"/>
    <w:rsid w:val="009E445C"/>
    <w:rsid w:val="009E4B6A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4988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45D22"/>
    <w:rsid w:val="00E60490"/>
    <w:rsid w:val="00E650C4"/>
    <w:rsid w:val="00E700F8"/>
    <w:rsid w:val="00E72E66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6323</TotalTime>
  <Pages>2</Pages>
  <Words>1224</Words>
  <Characters>6979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391</cp:revision>
  <dcterms:created xsi:type="dcterms:W3CDTF">2022-09-02T02:15:00Z</dcterms:created>
  <dcterms:modified xsi:type="dcterms:W3CDTF">2022-10-21T08:39:00Z</dcterms:modified>
</cp:coreProperties>
</file>